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91FC3" w14:textId="77777777" w:rsidR="00643A06" w:rsidRDefault="00643A06" w:rsidP="00643A06">
      <w:pPr>
        <w:widowControl w:val="0"/>
        <w:autoSpaceDE w:val="0"/>
        <w:autoSpaceDN w:val="0"/>
        <w:adjustRightInd w:val="0"/>
        <w:spacing w:after="60" w:line="360" w:lineRule="atLeast"/>
        <w:rPr>
          <w:rFonts w:ascii="Verdana" w:hAnsi="Verdana" w:cs="Verdana"/>
          <w:sz w:val="28"/>
          <w:szCs w:val="28"/>
        </w:rPr>
      </w:pPr>
      <w:r>
        <w:rPr>
          <w:rFonts w:ascii="Verdana" w:hAnsi="Verdana" w:cs="Verdana"/>
          <w:sz w:val="28"/>
          <w:szCs w:val="28"/>
        </w:rPr>
        <w:t>1. Research Opportunity Description.</w:t>
      </w:r>
      <w:proofErr w:type="gramStart"/>
      <w:r>
        <w:rPr>
          <w:rFonts w:ascii="Verdana" w:hAnsi="Verdana" w:cs="Verdana"/>
          <w:sz w:val="28"/>
          <w:szCs w:val="28"/>
        </w:rPr>
        <w:t> (</w:t>
      </w:r>
      <w:proofErr w:type="gramEnd"/>
      <w:r>
        <w:rPr>
          <w:rFonts w:ascii="Verdana" w:hAnsi="Verdana" w:cs="Verdana"/>
          <w:sz w:val="28"/>
          <w:szCs w:val="28"/>
        </w:rPr>
        <w:t>Please limit your response to 500-1000 words, 1-2 pages, single spaced, 12-point font.)</w:t>
      </w:r>
    </w:p>
    <w:p w14:paraId="10C44652" w14:textId="77777777" w:rsidR="00EC6D8C" w:rsidRDefault="00643A06" w:rsidP="00643A06">
      <w:pPr>
        <w:rPr>
          <w:rFonts w:ascii="Verdana" w:hAnsi="Verdana" w:cs="Verdana"/>
          <w:color w:val="444444"/>
          <w:sz w:val="22"/>
          <w:szCs w:val="22"/>
        </w:rPr>
      </w:pPr>
      <w:r>
        <w:rPr>
          <w:rFonts w:ascii="Verdana" w:hAnsi="Verdana" w:cs="Verdana"/>
          <w:color w:val="444444"/>
          <w:sz w:val="22"/>
          <w:szCs w:val="22"/>
        </w:rPr>
        <w:t>Please provide a description of the research opportunity in which you propose to mentor an undergraduate, if selected for funding. Describe the relation to your own research interests. Indicate what kinds of research activities the undergraduate will be expected or encouraged to undertake. If the research opportunity is part of a larger project, describe how the undergraduate's contribution will be defined in relation to the larger project. If the research opportunity involves primarily independent work, give some examples of the research resources to which the undergraduate will have access. If appropriate, comment on the kind of research presentation the undergraduate might be able to produce after a summer of mentored research.</w:t>
      </w:r>
    </w:p>
    <w:p w14:paraId="54CA8065" w14:textId="77777777" w:rsidR="00EC6D8C" w:rsidRDefault="00EC6D8C" w:rsidP="00643A06">
      <w:pPr>
        <w:rPr>
          <w:rFonts w:ascii="Verdana" w:hAnsi="Verdana" w:cs="Verdana"/>
          <w:color w:val="444444"/>
          <w:sz w:val="22"/>
          <w:szCs w:val="22"/>
        </w:rPr>
      </w:pPr>
    </w:p>
    <w:p w14:paraId="77AC7CE7" w14:textId="77777777" w:rsidR="00F64FA7" w:rsidRDefault="007B0120" w:rsidP="00643A06">
      <w:pPr>
        <w:rPr>
          <w:ins w:id="0" w:author="Val" w:date="2013-11-24T15:15:00Z"/>
          <w:rFonts w:ascii="Times New Roman" w:hAnsi="Times New Roman" w:cs="Verdana"/>
          <w:szCs w:val="22"/>
        </w:rPr>
      </w:pPr>
      <w:r>
        <w:rPr>
          <w:rFonts w:ascii="Times New Roman" w:hAnsi="Times New Roman" w:cs="Verdana"/>
          <w:szCs w:val="22"/>
        </w:rPr>
        <w:tab/>
      </w:r>
      <w:del w:id="1" w:author="Val" w:date="2013-11-24T15:11:00Z">
        <w:r w:rsidDel="00F64FA7">
          <w:rPr>
            <w:rFonts w:ascii="Times New Roman" w:hAnsi="Times New Roman" w:cs="Verdana"/>
            <w:szCs w:val="22"/>
          </w:rPr>
          <w:delText xml:space="preserve">Our </w:delText>
        </w:r>
      </w:del>
      <w:ins w:id="2" w:author="Val" w:date="2013-11-24T15:11:00Z">
        <w:r w:rsidR="00F64FA7">
          <w:rPr>
            <w:rFonts w:ascii="Times New Roman" w:hAnsi="Times New Roman" w:cs="Verdana"/>
            <w:szCs w:val="22"/>
          </w:rPr>
          <w:t>This research</w:t>
        </w:r>
        <w:r w:rsidR="00F64FA7">
          <w:rPr>
            <w:rFonts w:ascii="Times New Roman" w:hAnsi="Times New Roman" w:cs="Verdana"/>
            <w:szCs w:val="22"/>
          </w:rPr>
          <w:t xml:space="preserve"> </w:t>
        </w:r>
      </w:ins>
      <w:r>
        <w:rPr>
          <w:rFonts w:ascii="Times New Roman" w:hAnsi="Times New Roman" w:cs="Verdana"/>
          <w:szCs w:val="22"/>
        </w:rPr>
        <w:t xml:space="preserve">project will </w:t>
      </w:r>
      <w:r w:rsidR="00D26E76">
        <w:rPr>
          <w:rFonts w:ascii="Times New Roman" w:hAnsi="Times New Roman" w:cs="Verdana"/>
          <w:szCs w:val="22"/>
        </w:rPr>
        <w:t>explor</w:t>
      </w:r>
      <w:r w:rsidR="00215A49">
        <w:rPr>
          <w:rFonts w:ascii="Times New Roman" w:hAnsi="Times New Roman" w:cs="Verdana"/>
          <w:szCs w:val="22"/>
        </w:rPr>
        <w:t>e possible variants</w:t>
      </w:r>
      <w:r w:rsidR="00880826" w:rsidRPr="00281134">
        <w:rPr>
          <w:rFonts w:ascii="Times New Roman" w:hAnsi="Times New Roman" w:cs="Verdana"/>
          <w:szCs w:val="22"/>
        </w:rPr>
        <w:t xml:space="preserve"> of absolute pitch</w:t>
      </w:r>
      <w:r w:rsidR="00215A49">
        <w:rPr>
          <w:rFonts w:ascii="Times New Roman" w:hAnsi="Times New Roman" w:cs="Verdana"/>
          <w:szCs w:val="22"/>
        </w:rPr>
        <w:t xml:space="preserve"> in different populations of musicians</w:t>
      </w:r>
      <w:r w:rsidR="00880826" w:rsidRPr="00281134">
        <w:rPr>
          <w:rFonts w:ascii="Times New Roman" w:hAnsi="Times New Roman" w:cs="Verdana"/>
          <w:szCs w:val="22"/>
        </w:rPr>
        <w:t xml:space="preserve">. Traditionally, absolute pitch </w:t>
      </w:r>
      <w:r>
        <w:rPr>
          <w:rFonts w:ascii="Times New Roman" w:hAnsi="Times New Roman" w:cs="Verdana"/>
          <w:szCs w:val="22"/>
        </w:rPr>
        <w:t xml:space="preserve">(AP) </w:t>
      </w:r>
      <w:r w:rsidR="00880826" w:rsidRPr="00281134">
        <w:rPr>
          <w:rFonts w:ascii="Times New Roman" w:hAnsi="Times New Roman" w:cs="Verdana"/>
          <w:szCs w:val="22"/>
        </w:rPr>
        <w:t xml:space="preserve">is defined as the ability to </w:t>
      </w:r>
      <w:r>
        <w:rPr>
          <w:rFonts w:ascii="Times New Roman" w:hAnsi="Times New Roman" w:cs="Verdana"/>
          <w:szCs w:val="22"/>
        </w:rPr>
        <w:t>instantly</w:t>
      </w:r>
      <w:r w:rsidR="00F074F1">
        <w:rPr>
          <w:rFonts w:ascii="Times New Roman" w:hAnsi="Times New Roman" w:cs="Verdana"/>
          <w:szCs w:val="22"/>
        </w:rPr>
        <w:t xml:space="preserve"> </w:t>
      </w:r>
      <w:r w:rsidR="00880826" w:rsidRPr="00281134">
        <w:rPr>
          <w:rFonts w:ascii="Times New Roman" w:hAnsi="Times New Roman" w:cs="Verdana"/>
          <w:szCs w:val="22"/>
        </w:rPr>
        <w:t>name a given pitch</w:t>
      </w:r>
      <w:ins w:id="3" w:author="Val" w:date="2013-11-24T15:12:00Z">
        <w:r w:rsidR="00F64FA7">
          <w:rPr>
            <w:rFonts w:ascii="Times New Roman" w:hAnsi="Times New Roman" w:cs="Verdana"/>
            <w:szCs w:val="22"/>
          </w:rPr>
          <w:t xml:space="preserve"> (e.g., </w:t>
        </w:r>
      </w:ins>
      <w:ins w:id="4" w:author="Val" w:date="2013-11-24T15:13:00Z">
        <w:r w:rsidR="00F64FA7">
          <w:rPr>
            <w:rFonts w:ascii="Times New Roman" w:hAnsi="Times New Roman" w:cs="Verdana"/>
            <w:szCs w:val="22"/>
          </w:rPr>
          <w:t>“C”)</w:t>
        </w:r>
      </w:ins>
      <w:r w:rsidR="00880826" w:rsidRPr="00281134">
        <w:rPr>
          <w:rFonts w:ascii="Times New Roman" w:hAnsi="Times New Roman" w:cs="Verdana"/>
          <w:szCs w:val="22"/>
        </w:rPr>
        <w:t>, or sing a named pitch, without a reference.</w:t>
      </w:r>
      <w:r w:rsidR="00C61106">
        <w:rPr>
          <w:rFonts w:ascii="Times New Roman" w:hAnsi="Times New Roman" w:cs="Verdana"/>
          <w:szCs w:val="22"/>
        </w:rPr>
        <w:t xml:space="preserve"> </w:t>
      </w:r>
      <w:r w:rsidR="00F074F1">
        <w:rPr>
          <w:rFonts w:ascii="Times New Roman" w:hAnsi="Times New Roman" w:cs="Verdana"/>
          <w:szCs w:val="22"/>
        </w:rPr>
        <w:t xml:space="preserve">About .01% of the human population </w:t>
      </w:r>
      <w:r w:rsidR="00215A49">
        <w:rPr>
          <w:rFonts w:ascii="Times New Roman" w:hAnsi="Times New Roman" w:cs="Verdana"/>
          <w:szCs w:val="22"/>
        </w:rPr>
        <w:t>has</w:t>
      </w:r>
      <w:r w:rsidR="00F074F1">
        <w:rPr>
          <w:rFonts w:ascii="Times New Roman" w:hAnsi="Times New Roman" w:cs="Verdana"/>
          <w:szCs w:val="22"/>
        </w:rPr>
        <w:t xml:space="preserve"> </w:t>
      </w:r>
      <w:r w:rsidR="00215A49">
        <w:rPr>
          <w:rFonts w:ascii="Times New Roman" w:hAnsi="Times New Roman" w:cs="Verdana"/>
          <w:szCs w:val="22"/>
        </w:rPr>
        <w:t>AP</w:t>
      </w:r>
      <w:r>
        <w:rPr>
          <w:rFonts w:ascii="Times New Roman" w:hAnsi="Times New Roman" w:cs="Verdana"/>
          <w:szCs w:val="22"/>
        </w:rPr>
        <w:t xml:space="preserve">, and it is generally </w:t>
      </w:r>
      <w:del w:id="5" w:author="Val" w:date="2013-11-24T15:13:00Z">
        <w:r w:rsidDel="00F64FA7">
          <w:rPr>
            <w:rFonts w:ascii="Times New Roman" w:hAnsi="Times New Roman" w:cs="Verdana"/>
            <w:szCs w:val="22"/>
          </w:rPr>
          <w:delText>thought of</w:delText>
        </w:r>
      </w:del>
      <w:ins w:id="6" w:author="Val" w:date="2013-11-24T15:13:00Z">
        <w:r w:rsidR="00F64FA7">
          <w:rPr>
            <w:rFonts w:ascii="Times New Roman" w:hAnsi="Times New Roman" w:cs="Verdana"/>
            <w:szCs w:val="22"/>
          </w:rPr>
          <w:t>believed to be</w:t>
        </w:r>
      </w:ins>
      <w:r>
        <w:rPr>
          <w:rFonts w:ascii="Times New Roman" w:hAnsi="Times New Roman" w:cs="Verdana"/>
          <w:szCs w:val="22"/>
        </w:rPr>
        <w:t xml:space="preserve"> as a linguistic</w:t>
      </w:r>
      <w:del w:id="7" w:author="Val" w:date="2013-11-24T15:13:00Z">
        <w:r w:rsidDel="00F64FA7">
          <w:rPr>
            <w:rFonts w:ascii="Times New Roman" w:hAnsi="Times New Roman" w:cs="Verdana"/>
            <w:szCs w:val="22"/>
          </w:rPr>
          <w:delText>,</w:delText>
        </w:r>
      </w:del>
      <w:r>
        <w:rPr>
          <w:rFonts w:ascii="Times New Roman" w:hAnsi="Times New Roman" w:cs="Verdana"/>
          <w:szCs w:val="22"/>
        </w:rPr>
        <w:t xml:space="preserve"> labeling ability, </w:t>
      </w:r>
      <w:ins w:id="8" w:author="Val" w:date="2013-11-24T15:13:00Z">
        <w:r w:rsidR="00F64FA7">
          <w:rPr>
            <w:rFonts w:ascii="Times New Roman" w:hAnsi="Times New Roman" w:cs="Verdana"/>
            <w:szCs w:val="22"/>
          </w:rPr>
          <w:t xml:space="preserve">which is </w:t>
        </w:r>
      </w:ins>
      <w:r>
        <w:rPr>
          <w:rFonts w:ascii="Times New Roman" w:hAnsi="Times New Roman" w:cs="Verdana"/>
          <w:szCs w:val="22"/>
        </w:rPr>
        <w:t>as automatic and effortless in AP possessors as color naming is in the general population</w:t>
      </w:r>
      <w:r w:rsidR="00F074F1">
        <w:rPr>
          <w:rFonts w:ascii="Times New Roman" w:hAnsi="Times New Roman" w:cs="Verdana"/>
          <w:szCs w:val="22"/>
        </w:rPr>
        <w:t xml:space="preserve">. </w:t>
      </w:r>
      <w:ins w:id="9" w:author="Val" w:date="2013-11-24T15:13:00Z">
        <w:r w:rsidR="00F64FA7">
          <w:rPr>
            <w:rFonts w:ascii="Times New Roman" w:hAnsi="Times New Roman" w:cs="Verdana"/>
            <w:szCs w:val="22"/>
          </w:rPr>
          <w:t xml:space="preserve">AP is not more common among </w:t>
        </w:r>
        <w:proofErr w:type="spellStart"/>
        <w:r w:rsidR="00F64FA7">
          <w:rPr>
            <w:rFonts w:ascii="Times New Roman" w:hAnsi="Times New Roman" w:cs="Verdana"/>
            <w:szCs w:val="22"/>
          </w:rPr>
          <w:t>musicials</w:t>
        </w:r>
        <w:proofErr w:type="spellEnd"/>
        <w:r w:rsidR="00F64FA7">
          <w:rPr>
            <w:rFonts w:ascii="Times New Roman" w:hAnsi="Times New Roman" w:cs="Verdana"/>
            <w:szCs w:val="22"/>
          </w:rPr>
          <w:t xml:space="preserve"> than in the general population. </w:t>
        </w:r>
      </w:ins>
      <w:r w:rsidR="00C61106">
        <w:rPr>
          <w:rFonts w:ascii="Times New Roman" w:hAnsi="Times New Roman" w:cs="Verdana"/>
          <w:szCs w:val="22"/>
        </w:rPr>
        <w:t xml:space="preserve">However, </w:t>
      </w:r>
      <w:r>
        <w:rPr>
          <w:rFonts w:ascii="Times New Roman" w:hAnsi="Times New Roman" w:cs="Verdana"/>
          <w:szCs w:val="22"/>
        </w:rPr>
        <w:t>given that musicians accumulate a tremendous amount of experience associating a particular motor output (usually, a particular configuration of finger positions) with a heard pitch</w:t>
      </w:r>
      <w:del w:id="10" w:author="Val" w:date="2013-11-24T15:14:00Z">
        <w:r w:rsidDel="00F64FA7">
          <w:rPr>
            <w:rFonts w:ascii="Times New Roman" w:hAnsi="Times New Roman" w:cs="Verdana"/>
            <w:szCs w:val="22"/>
          </w:rPr>
          <w:delText xml:space="preserve"> (the resulting sound on their instrument)</w:delText>
        </w:r>
      </w:del>
      <w:r w:rsidR="00F90BA2">
        <w:rPr>
          <w:rFonts w:ascii="Times New Roman" w:hAnsi="Times New Roman" w:cs="Verdana"/>
          <w:szCs w:val="22"/>
        </w:rPr>
        <w:t xml:space="preserve">, </w:t>
      </w:r>
      <w:ins w:id="11" w:author="Val" w:date="2013-11-24T15:14:00Z">
        <w:r w:rsidR="00F64FA7">
          <w:rPr>
            <w:rFonts w:ascii="Times New Roman" w:hAnsi="Times New Roman" w:cs="Verdana"/>
            <w:szCs w:val="22"/>
          </w:rPr>
          <w:t xml:space="preserve">highly-trained </w:t>
        </w:r>
      </w:ins>
      <w:del w:id="12" w:author="Val" w:date="2013-11-24T15:14:00Z">
        <w:r w:rsidR="00F90BA2" w:rsidDel="00F64FA7">
          <w:rPr>
            <w:rFonts w:ascii="Times New Roman" w:hAnsi="Times New Roman" w:cs="Verdana"/>
            <w:szCs w:val="22"/>
          </w:rPr>
          <w:delText xml:space="preserve">one might expect </w:delText>
        </w:r>
        <w:r w:rsidDel="00F64FA7">
          <w:rPr>
            <w:rFonts w:ascii="Times New Roman" w:hAnsi="Times New Roman" w:cs="Verdana"/>
            <w:szCs w:val="22"/>
          </w:rPr>
          <w:delText>that this</w:delText>
        </w:r>
      </w:del>
      <w:ins w:id="13" w:author="Val" w:date="2013-11-24T15:14:00Z">
        <w:r w:rsidR="00F64FA7">
          <w:rPr>
            <w:rFonts w:ascii="Times New Roman" w:hAnsi="Times New Roman" w:cs="Verdana"/>
            <w:szCs w:val="22"/>
          </w:rPr>
          <w:t>musicians may have a</w:t>
        </w:r>
      </w:ins>
      <w:r>
        <w:rPr>
          <w:rFonts w:ascii="Times New Roman" w:hAnsi="Times New Roman" w:cs="Verdana"/>
          <w:szCs w:val="22"/>
        </w:rPr>
        <w:t xml:space="preserve"> consistent motor-auditory mapping</w:t>
      </w:r>
      <w:del w:id="14" w:author="Val" w:date="2013-11-24T15:15:00Z">
        <w:r w:rsidDel="00F64FA7">
          <w:rPr>
            <w:rFonts w:ascii="Times New Roman" w:hAnsi="Times New Roman" w:cs="Verdana"/>
            <w:szCs w:val="22"/>
          </w:rPr>
          <w:delText xml:space="preserve"> might generate another</w:delText>
        </w:r>
      </w:del>
      <w:r>
        <w:rPr>
          <w:rFonts w:ascii="Times New Roman" w:hAnsi="Times New Roman" w:cs="Verdana"/>
          <w:szCs w:val="22"/>
        </w:rPr>
        <w:t xml:space="preserve">, </w:t>
      </w:r>
      <w:ins w:id="15" w:author="Val" w:date="2013-11-24T15:15:00Z">
        <w:r w:rsidR="00F64FA7">
          <w:rPr>
            <w:rFonts w:ascii="Times New Roman" w:hAnsi="Times New Roman" w:cs="Verdana"/>
            <w:szCs w:val="22"/>
          </w:rPr>
          <w:t xml:space="preserve">which is a </w:t>
        </w:r>
      </w:ins>
      <w:r>
        <w:rPr>
          <w:rFonts w:ascii="Times New Roman" w:hAnsi="Times New Roman" w:cs="Verdana"/>
          <w:szCs w:val="22"/>
        </w:rPr>
        <w:t>less conscious form of absolute pitch</w:t>
      </w:r>
      <w:del w:id="16" w:author="Val" w:date="2013-11-24T15:15:00Z">
        <w:r w:rsidDel="00F64FA7">
          <w:rPr>
            <w:rFonts w:ascii="Times New Roman" w:hAnsi="Times New Roman" w:cs="Verdana"/>
            <w:szCs w:val="22"/>
          </w:rPr>
          <w:delText xml:space="preserve"> in highly trained musicians</w:delText>
        </w:r>
      </w:del>
      <w:r>
        <w:rPr>
          <w:rFonts w:ascii="Times New Roman" w:hAnsi="Times New Roman" w:cs="Verdana"/>
          <w:szCs w:val="22"/>
        </w:rPr>
        <w:t xml:space="preserve">. For example, </w:t>
      </w:r>
      <w:r w:rsidR="00F90BA2">
        <w:rPr>
          <w:rFonts w:ascii="Times New Roman" w:hAnsi="Times New Roman" w:cs="Verdana"/>
          <w:szCs w:val="22"/>
        </w:rPr>
        <w:t xml:space="preserve">a jazz saxophone player improvising a melody based on what the pianist just played has </w:t>
      </w:r>
      <w:r w:rsidR="00D26E76">
        <w:rPr>
          <w:rFonts w:ascii="Times New Roman" w:hAnsi="Times New Roman" w:cs="Verdana"/>
          <w:szCs w:val="22"/>
        </w:rPr>
        <w:t>to instantly translate recently-</w:t>
      </w:r>
      <w:r w:rsidR="00F90BA2">
        <w:rPr>
          <w:rFonts w:ascii="Times New Roman" w:hAnsi="Times New Roman" w:cs="Verdana"/>
          <w:szCs w:val="22"/>
        </w:rPr>
        <w:t xml:space="preserve">heard pitches into motor sequences. </w:t>
      </w:r>
      <w:r w:rsidR="00C53627">
        <w:rPr>
          <w:rFonts w:ascii="Times New Roman" w:hAnsi="Times New Roman" w:cs="Verdana"/>
          <w:szCs w:val="22"/>
        </w:rPr>
        <w:t xml:space="preserve">This </w:t>
      </w:r>
      <w:r w:rsidR="003676FF">
        <w:rPr>
          <w:rFonts w:ascii="Times New Roman" w:hAnsi="Times New Roman" w:cs="Verdana"/>
          <w:szCs w:val="22"/>
        </w:rPr>
        <w:t xml:space="preserve">important musical </w:t>
      </w:r>
      <w:r w:rsidR="00C53627">
        <w:rPr>
          <w:rFonts w:ascii="Times New Roman" w:hAnsi="Times New Roman" w:cs="Verdana"/>
          <w:szCs w:val="22"/>
        </w:rPr>
        <w:t xml:space="preserve">skill would seem to require </w:t>
      </w:r>
      <w:r w:rsidR="003676FF">
        <w:rPr>
          <w:rFonts w:ascii="Times New Roman" w:hAnsi="Times New Roman" w:cs="Verdana"/>
          <w:szCs w:val="22"/>
        </w:rPr>
        <w:t xml:space="preserve">a strong auditory-motor mapping, between heard notes and finger movements, </w:t>
      </w:r>
      <w:del w:id="17" w:author="Val" w:date="2013-11-24T15:15:00Z">
        <w:r w:rsidR="00C66A9C" w:rsidDel="00F64FA7">
          <w:rPr>
            <w:rFonts w:ascii="Times New Roman" w:hAnsi="Times New Roman" w:cs="Verdana"/>
            <w:szCs w:val="22"/>
          </w:rPr>
          <w:delText>more</w:delText>
        </w:r>
        <w:r w:rsidR="003676FF" w:rsidDel="00F64FA7">
          <w:rPr>
            <w:rFonts w:ascii="Times New Roman" w:hAnsi="Times New Roman" w:cs="Verdana"/>
            <w:szCs w:val="22"/>
          </w:rPr>
          <w:delText xml:space="preserve"> </w:delText>
        </w:r>
      </w:del>
      <w:ins w:id="18" w:author="Val" w:date="2013-11-24T15:15:00Z">
        <w:r w:rsidR="00F64FA7">
          <w:rPr>
            <w:rFonts w:ascii="Times New Roman" w:hAnsi="Times New Roman" w:cs="Verdana"/>
            <w:szCs w:val="22"/>
          </w:rPr>
          <w:t>rather</w:t>
        </w:r>
        <w:r w:rsidR="00F64FA7">
          <w:rPr>
            <w:rFonts w:ascii="Times New Roman" w:hAnsi="Times New Roman" w:cs="Verdana"/>
            <w:szCs w:val="22"/>
          </w:rPr>
          <w:t xml:space="preserve"> </w:t>
        </w:r>
      </w:ins>
      <w:r w:rsidR="003676FF">
        <w:rPr>
          <w:rFonts w:ascii="Times New Roman" w:hAnsi="Times New Roman" w:cs="Verdana"/>
          <w:szCs w:val="22"/>
        </w:rPr>
        <w:t xml:space="preserve">than </w:t>
      </w:r>
      <w:r w:rsidR="00D26E76">
        <w:rPr>
          <w:rFonts w:ascii="Times New Roman" w:hAnsi="Times New Roman" w:cs="Verdana"/>
          <w:szCs w:val="22"/>
        </w:rPr>
        <w:t xml:space="preserve">a mapping </w:t>
      </w:r>
      <w:r w:rsidR="00C66A9C">
        <w:rPr>
          <w:rFonts w:ascii="Times New Roman" w:hAnsi="Times New Roman" w:cs="Verdana"/>
          <w:szCs w:val="22"/>
        </w:rPr>
        <w:t>between heard notes and pitch names.</w:t>
      </w:r>
    </w:p>
    <w:p w14:paraId="2F409E6F" w14:textId="77777777" w:rsidR="00F22A3B" w:rsidRDefault="00C66A9C" w:rsidP="00F64FA7">
      <w:pPr>
        <w:ind w:firstLine="720"/>
        <w:rPr>
          <w:rFonts w:ascii="Times New Roman" w:hAnsi="Times New Roman" w:cs="Verdana"/>
          <w:szCs w:val="22"/>
        </w:rPr>
        <w:pPrChange w:id="19" w:author="Val" w:date="2013-11-24T15:15:00Z">
          <w:pPr/>
        </w:pPrChange>
      </w:pPr>
      <w:del w:id="20" w:author="Val" w:date="2013-11-24T15:15:00Z">
        <w:r w:rsidDel="00F64FA7">
          <w:rPr>
            <w:rFonts w:ascii="Times New Roman" w:hAnsi="Times New Roman" w:cs="Verdana"/>
            <w:szCs w:val="22"/>
          </w:rPr>
          <w:delText xml:space="preserve"> </w:delText>
        </w:r>
        <w:r w:rsidR="00254920" w:rsidDel="00F64FA7">
          <w:rPr>
            <w:rFonts w:ascii="Times New Roman" w:hAnsi="Times New Roman" w:cs="Verdana"/>
            <w:szCs w:val="22"/>
          </w:rPr>
          <w:delText xml:space="preserve">We </w:delText>
        </w:r>
      </w:del>
      <w:ins w:id="21" w:author="Val" w:date="2013-11-24T15:15:00Z">
        <w:r w:rsidR="00F64FA7">
          <w:rPr>
            <w:rFonts w:ascii="Times New Roman" w:hAnsi="Times New Roman" w:cs="Verdana"/>
            <w:szCs w:val="22"/>
          </w:rPr>
          <w:t>The project</w:t>
        </w:r>
        <w:r w:rsidR="00F64FA7">
          <w:rPr>
            <w:rFonts w:ascii="Times New Roman" w:hAnsi="Times New Roman" w:cs="Verdana"/>
            <w:szCs w:val="22"/>
          </w:rPr>
          <w:t xml:space="preserve"> </w:t>
        </w:r>
      </w:ins>
      <w:r w:rsidR="00254920">
        <w:rPr>
          <w:rFonts w:ascii="Times New Roman" w:hAnsi="Times New Roman" w:cs="Verdana"/>
          <w:szCs w:val="22"/>
        </w:rPr>
        <w:t xml:space="preserve">will </w:t>
      </w:r>
      <w:del w:id="22" w:author="Val" w:date="2013-11-24T15:15:00Z">
        <w:r w:rsidR="00AD1461" w:rsidDel="00F64FA7">
          <w:rPr>
            <w:rFonts w:ascii="Times New Roman" w:hAnsi="Times New Roman" w:cs="Verdana"/>
            <w:szCs w:val="22"/>
          </w:rPr>
          <w:delText xml:space="preserve">recruit </w:delText>
        </w:r>
      </w:del>
      <w:ins w:id="23" w:author="Val" w:date="2013-11-24T15:15:00Z">
        <w:r w:rsidR="00F64FA7">
          <w:rPr>
            <w:rFonts w:ascii="Times New Roman" w:hAnsi="Times New Roman" w:cs="Verdana"/>
            <w:szCs w:val="22"/>
          </w:rPr>
          <w:t>involve</w:t>
        </w:r>
        <w:r w:rsidR="00F64FA7">
          <w:rPr>
            <w:rFonts w:ascii="Times New Roman" w:hAnsi="Times New Roman" w:cs="Verdana"/>
            <w:szCs w:val="22"/>
          </w:rPr>
          <w:t xml:space="preserve"> </w:t>
        </w:r>
      </w:ins>
      <w:r w:rsidR="00490B1D">
        <w:rPr>
          <w:rFonts w:ascii="Times New Roman" w:hAnsi="Times New Roman" w:cs="Verdana"/>
          <w:szCs w:val="22"/>
        </w:rPr>
        <w:t>several groups of expert musicians</w:t>
      </w:r>
      <w:ins w:id="24" w:author="Val" w:date="2013-11-24T15:17:00Z">
        <w:r w:rsidR="00F64FA7">
          <w:rPr>
            <w:rFonts w:ascii="Times New Roman" w:hAnsi="Times New Roman" w:cs="Verdana"/>
            <w:szCs w:val="22"/>
          </w:rPr>
          <w:t xml:space="preserve">, including </w:t>
        </w:r>
      </w:ins>
      <w:del w:id="25" w:author="Val" w:date="2013-11-24T15:17:00Z">
        <w:r w:rsidR="00490B1D" w:rsidDel="00F64FA7">
          <w:rPr>
            <w:rFonts w:ascii="Times New Roman" w:hAnsi="Times New Roman" w:cs="Verdana"/>
            <w:szCs w:val="22"/>
          </w:rPr>
          <w:delText xml:space="preserve">: </w:delText>
        </w:r>
      </w:del>
      <w:r w:rsidR="00490B1D">
        <w:rPr>
          <w:rFonts w:ascii="Times New Roman" w:hAnsi="Times New Roman" w:cs="Verdana"/>
          <w:szCs w:val="22"/>
        </w:rPr>
        <w:t>pianists</w:t>
      </w:r>
      <w:ins w:id="26" w:author="Val" w:date="2013-11-24T15:16:00Z">
        <w:r w:rsidR="00F64FA7">
          <w:rPr>
            <w:rFonts w:ascii="Times New Roman" w:hAnsi="Times New Roman" w:cs="Verdana"/>
            <w:szCs w:val="22"/>
          </w:rPr>
          <w:t xml:space="preserve">, who play an instrument with discrete </w:t>
        </w:r>
      </w:ins>
      <w:ins w:id="27" w:author="Val" w:date="2013-11-24T15:17:00Z">
        <w:r w:rsidR="00F64FA7">
          <w:rPr>
            <w:rFonts w:ascii="Times New Roman" w:hAnsi="Times New Roman" w:cs="Verdana"/>
            <w:szCs w:val="22"/>
          </w:rPr>
          <w:t>pitches</w:t>
        </w:r>
      </w:ins>
      <w:del w:id="28" w:author="Val" w:date="2013-11-24T15:16:00Z">
        <w:r w:rsidR="00490B1D" w:rsidDel="00F64FA7">
          <w:rPr>
            <w:rFonts w:ascii="Times New Roman" w:hAnsi="Times New Roman" w:cs="Verdana"/>
            <w:szCs w:val="22"/>
          </w:rPr>
          <w:delText xml:space="preserve"> (since the piano has a continuous pitch-motor mapping)</w:delText>
        </w:r>
      </w:del>
      <w:r w:rsidR="00490B1D">
        <w:rPr>
          <w:rFonts w:ascii="Times New Roman" w:hAnsi="Times New Roman" w:cs="Verdana"/>
          <w:szCs w:val="22"/>
        </w:rPr>
        <w:t>,</w:t>
      </w:r>
      <w:ins w:id="29" w:author="Val" w:date="2013-11-24T15:16:00Z">
        <w:r w:rsidR="00F64FA7">
          <w:rPr>
            <w:rFonts w:ascii="Times New Roman" w:hAnsi="Times New Roman" w:cs="Verdana"/>
            <w:szCs w:val="22"/>
          </w:rPr>
          <w:t xml:space="preserve"> and</w:t>
        </w:r>
      </w:ins>
      <w:r w:rsidR="00490B1D">
        <w:rPr>
          <w:rFonts w:ascii="Times New Roman" w:hAnsi="Times New Roman" w:cs="Verdana"/>
          <w:szCs w:val="22"/>
        </w:rPr>
        <w:t xml:space="preserve"> violinists</w:t>
      </w:r>
      <w:del w:id="30" w:author="Val" w:date="2013-11-24T15:16:00Z">
        <w:r w:rsidR="00490B1D" w:rsidDel="00F64FA7">
          <w:rPr>
            <w:rFonts w:ascii="Times New Roman" w:hAnsi="Times New Roman" w:cs="Verdana"/>
            <w:szCs w:val="22"/>
          </w:rPr>
          <w:delText xml:space="preserve"> (since the violin has a more dis</w:delText>
        </w:r>
        <w:r w:rsidR="00D26E76" w:rsidDel="00F64FA7">
          <w:rPr>
            <w:rFonts w:ascii="Times New Roman" w:hAnsi="Times New Roman" w:cs="Verdana"/>
            <w:szCs w:val="22"/>
          </w:rPr>
          <w:delText>crete pitch-motor mapping)</w:delText>
        </w:r>
      </w:del>
      <w:ins w:id="31" w:author="Val" w:date="2013-11-24T15:16:00Z">
        <w:r w:rsidR="00F64FA7">
          <w:rPr>
            <w:rFonts w:ascii="Times New Roman" w:hAnsi="Times New Roman" w:cs="Verdana"/>
            <w:szCs w:val="22"/>
          </w:rPr>
          <w:t>, who play an instrument with a continuum of pitch possibilities</w:t>
        </w:r>
      </w:ins>
      <w:del w:id="32" w:author="Val" w:date="2013-11-24T15:16:00Z">
        <w:r w:rsidR="00D26E76" w:rsidDel="00F64FA7">
          <w:rPr>
            <w:rFonts w:ascii="Times New Roman" w:hAnsi="Times New Roman" w:cs="Verdana"/>
            <w:szCs w:val="22"/>
          </w:rPr>
          <w:delText xml:space="preserve">, </w:delText>
        </w:r>
        <w:r w:rsidR="00490B1D" w:rsidDel="00F64FA7">
          <w:rPr>
            <w:rFonts w:ascii="Times New Roman" w:hAnsi="Times New Roman" w:cs="Verdana"/>
            <w:szCs w:val="22"/>
          </w:rPr>
          <w:delText>wind players</w:delText>
        </w:r>
        <w:r w:rsidR="00D26E76" w:rsidDel="00F64FA7">
          <w:rPr>
            <w:rFonts w:ascii="Times New Roman" w:hAnsi="Times New Roman" w:cs="Verdana"/>
            <w:szCs w:val="22"/>
          </w:rPr>
          <w:delText>, and vocalists</w:delText>
        </w:r>
      </w:del>
      <w:r w:rsidR="00490B1D">
        <w:rPr>
          <w:rFonts w:ascii="Times New Roman" w:hAnsi="Times New Roman" w:cs="Verdana"/>
          <w:szCs w:val="22"/>
        </w:rPr>
        <w:t xml:space="preserve">. </w:t>
      </w:r>
      <w:ins w:id="33" w:author="Val" w:date="2013-11-24T15:17:00Z">
        <w:r w:rsidR="00F64FA7">
          <w:rPr>
            <w:rFonts w:ascii="Times New Roman" w:hAnsi="Times New Roman" w:cs="Verdana"/>
            <w:szCs w:val="22"/>
          </w:rPr>
          <w:t>P</w:t>
        </w:r>
      </w:ins>
      <w:del w:id="34" w:author="Val" w:date="2013-11-24T15:17:00Z">
        <w:r w:rsidR="00490B1D" w:rsidDel="00F64FA7">
          <w:rPr>
            <w:rFonts w:ascii="Times New Roman" w:hAnsi="Times New Roman" w:cs="Verdana"/>
            <w:szCs w:val="22"/>
          </w:rPr>
          <w:delText xml:space="preserve">Our sample will include a mix of classical and jazz musicians. </w:delText>
        </w:r>
        <w:r w:rsidR="00D26E76" w:rsidDel="00F64FA7">
          <w:rPr>
            <w:rFonts w:ascii="Times New Roman" w:hAnsi="Times New Roman" w:cs="Verdana"/>
            <w:szCs w:val="22"/>
          </w:rPr>
          <w:delText>In our experiment, p</w:delText>
        </w:r>
      </w:del>
      <w:r w:rsidR="00D26E76">
        <w:rPr>
          <w:rFonts w:ascii="Times New Roman" w:hAnsi="Times New Roman" w:cs="Verdana"/>
          <w:szCs w:val="22"/>
        </w:rPr>
        <w:t xml:space="preserve">articipants will hear </w:t>
      </w:r>
      <w:r w:rsidR="00AD1461">
        <w:rPr>
          <w:rFonts w:ascii="Times New Roman" w:hAnsi="Times New Roman" w:cs="Verdana"/>
          <w:szCs w:val="22"/>
        </w:rPr>
        <w:t xml:space="preserve">a note </w:t>
      </w:r>
      <w:ins w:id="35" w:author="Val" w:date="2013-11-24T15:17:00Z">
        <w:r w:rsidR="00F64FA7">
          <w:rPr>
            <w:rFonts w:ascii="Times New Roman" w:hAnsi="Times New Roman" w:cs="Verdana"/>
            <w:szCs w:val="22"/>
          </w:rPr>
          <w:t xml:space="preserve">played </w:t>
        </w:r>
      </w:ins>
      <w:del w:id="36" w:author="Val" w:date="2013-11-24T15:17:00Z">
        <w:r w:rsidR="00AD1461" w:rsidDel="00F64FA7">
          <w:rPr>
            <w:rFonts w:ascii="Times New Roman" w:hAnsi="Times New Roman" w:cs="Verdana"/>
            <w:szCs w:val="22"/>
          </w:rPr>
          <w:delText>(</w:delText>
        </w:r>
      </w:del>
      <w:r w:rsidR="00AD1461">
        <w:rPr>
          <w:rFonts w:ascii="Times New Roman" w:hAnsi="Times New Roman" w:cs="Verdana"/>
          <w:szCs w:val="22"/>
        </w:rPr>
        <w:t xml:space="preserve">without </w:t>
      </w:r>
      <w:ins w:id="37" w:author="Val" w:date="2013-11-24T15:18:00Z">
        <w:r w:rsidR="00F96158">
          <w:rPr>
            <w:rFonts w:ascii="Times New Roman" w:hAnsi="Times New Roman" w:cs="Verdana"/>
            <w:szCs w:val="22"/>
          </w:rPr>
          <w:t xml:space="preserve">given the </w:t>
        </w:r>
      </w:ins>
      <w:del w:id="38" w:author="Val" w:date="2013-11-24T15:18:00Z">
        <w:r w:rsidR="00AD1461" w:rsidDel="00F96158">
          <w:rPr>
            <w:rFonts w:ascii="Times New Roman" w:hAnsi="Times New Roman" w:cs="Verdana"/>
            <w:szCs w:val="22"/>
          </w:rPr>
          <w:delText xml:space="preserve">a pitch </w:delText>
        </w:r>
      </w:del>
      <w:ins w:id="39" w:author="Val" w:date="2013-11-24T15:17:00Z">
        <w:r w:rsidR="00F64FA7">
          <w:rPr>
            <w:rFonts w:ascii="Times New Roman" w:hAnsi="Times New Roman" w:cs="Verdana"/>
            <w:szCs w:val="22"/>
          </w:rPr>
          <w:t>name,</w:t>
        </w:r>
      </w:ins>
      <w:del w:id="40" w:author="Val" w:date="2013-11-24T15:17:00Z">
        <w:r w:rsidR="00AD1461" w:rsidDel="00F64FA7">
          <w:rPr>
            <w:rFonts w:ascii="Times New Roman" w:hAnsi="Times New Roman" w:cs="Verdana"/>
            <w:szCs w:val="22"/>
          </w:rPr>
          <w:delText>label)</w:delText>
        </w:r>
      </w:del>
      <w:r w:rsidR="00AD1461">
        <w:rPr>
          <w:rFonts w:ascii="Times New Roman" w:hAnsi="Times New Roman" w:cs="Verdana"/>
          <w:szCs w:val="22"/>
        </w:rPr>
        <w:t xml:space="preserve"> and </w:t>
      </w:r>
      <w:del w:id="41" w:author="Val" w:date="2013-11-24T15:18:00Z">
        <w:r w:rsidR="00D26E76" w:rsidDel="00F96158">
          <w:rPr>
            <w:rFonts w:ascii="Times New Roman" w:hAnsi="Times New Roman" w:cs="Verdana"/>
            <w:szCs w:val="22"/>
          </w:rPr>
          <w:delText xml:space="preserve">we </w:delText>
        </w:r>
      </w:del>
      <w:r w:rsidR="00D26E76">
        <w:rPr>
          <w:rFonts w:ascii="Times New Roman" w:hAnsi="Times New Roman" w:cs="Verdana"/>
          <w:szCs w:val="22"/>
        </w:rPr>
        <w:t xml:space="preserve">will </w:t>
      </w:r>
      <w:del w:id="42" w:author="Val" w:date="2013-11-24T15:18:00Z">
        <w:r w:rsidR="00D26E76" w:rsidDel="00F96158">
          <w:rPr>
            <w:rFonts w:ascii="Times New Roman" w:hAnsi="Times New Roman" w:cs="Verdana"/>
            <w:szCs w:val="22"/>
          </w:rPr>
          <w:delText xml:space="preserve">measure </w:delText>
        </w:r>
      </w:del>
      <w:ins w:id="43" w:author="Val" w:date="2013-11-24T15:18:00Z">
        <w:r w:rsidR="00F96158">
          <w:rPr>
            <w:rFonts w:ascii="Times New Roman" w:hAnsi="Times New Roman" w:cs="Verdana"/>
            <w:szCs w:val="22"/>
          </w:rPr>
          <w:t>be asked to</w:t>
        </w:r>
        <w:r w:rsidR="00F96158">
          <w:rPr>
            <w:rFonts w:ascii="Times New Roman" w:hAnsi="Times New Roman" w:cs="Verdana"/>
            <w:szCs w:val="22"/>
          </w:rPr>
          <w:t xml:space="preserve"> </w:t>
        </w:r>
      </w:ins>
      <w:del w:id="44" w:author="Val" w:date="2013-11-24T15:18:00Z">
        <w:r w:rsidR="00500840" w:rsidDel="00F96158">
          <w:rPr>
            <w:rFonts w:ascii="Times New Roman" w:hAnsi="Times New Roman" w:cs="Verdana"/>
            <w:szCs w:val="22"/>
          </w:rPr>
          <w:delText xml:space="preserve">their ability to </w:delText>
        </w:r>
      </w:del>
      <w:r w:rsidR="00500840">
        <w:rPr>
          <w:rFonts w:ascii="Times New Roman" w:hAnsi="Times New Roman" w:cs="Verdana"/>
          <w:szCs w:val="22"/>
        </w:rPr>
        <w:t xml:space="preserve">name, sing, and play </w:t>
      </w:r>
      <w:r w:rsidR="00AD1461">
        <w:rPr>
          <w:rFonts w:ascii="Times New Roman" w:hAnsi="Times New Roman" w:cs="Verdana"/>
          <w:szCs w:val="22"/>
        </w:rPr>
        <w:t>that note on their instrument</w:t>
      </w:r>
      <w:r w:rsidR="00D26E76">
        <w:rPr>
          <w:rFonts w:ascii="Times New Roman" w:hAnsi="Times New Roman" w:cs="Verdana"/>
          <w:szCs w:val="22"/>
        </w:rPr>
        <w:t xml:space="preserve">. </w:t>
      </w:r>
      <w:del w:id="45" w:author="Val" w:date="2013-11-24T15:18:00Z">
        <w:r w:rsidR="00D26E76" w:rsidDel="00F96158">
          <w:rPr>
            <w:rFonts w:ascii="Times New Roman" w:hAnsi="Times New Roman" w:cs="Verdana"/>
            <w:szCs w:val="22"/>
          </w:rPr>
          <w:delText>We expect that h</w:delText>
        </w:r>
      </w:del>
      <w:ins w:id="46" w:author="Val" w:date="2013-11-24T15:18:00Z">
        <w:r w:rsidR="00F96158">
          <w:rPr>
            <w:rFonts w:ascii="Times New Roman" w:hAnsi="Times New Roman" w:cs="Verdana"/>
            <w:szCs w:val="22"/>
          </w:rPr>
          <w:t>H</w:t>
        </w:r>
      </w:ins>
      <w:r w:rsidR="00D26E76">
        <w:rPr>
          <w:rFonts w:ascii="Times New Roman" w:hAnsi="Times New Roman" w:cs="Verdana"/>
          <w:szCs w:val="22"/>
        </w:rPr>
        <w:t xml:space="preserve">ighly-trained </w:t>
      </w:r>
      <w:r w:rsidR="00AD1461">
        <w:rPr>
          <w:rFonts w:ascii="Times New Roman" w:hAnsi="Times New Roman" w:cs="Verdana"/>
          <w:szCs w:val="22"/>
        </w:rPr>
        <w:t xml:space="preserve">musicians </w:t>
      </w:r>
      <w:del w:id="47" w:author="Val" w:date="2013-11-24T15:18:00Z">
        <w:r w:rsidR="00AD1461" w:rsidDel="00F96158">
          <w:rPr>
            <w:rFonts w:ascii="Times New Roman" w:hAnsi="Times New Roman" w:cs="Verdana"/>
            <w:szCs w:val="22"/>
          </w:rPr>
          <w:delText xml:space="preserve">can </w:delText>
        </w:r>
      </w:del>
      <w:ins w:id="48" w:author="Val" w:date="2013-11-24T15:18:00Z">
        <w:r w:rsidR="00F96158">
          <w:rPr>
            <w:rFonts w:ascii="Times New Roman" w:hAnsi="Times New Roman" w:cs="Verdana"/>
            <w:szCs w:val="22"/>
          </w:rPr>
          <w:t>may</w:t>
        </w:r>
        <w:r w:rsidR="00F96158">
          <w:rPr>
            <w:rFonts w:ascii="Times New Roman" w:hAnsi="Times New Roman" w:cs="Verdana"/>
            <w:szCs w:val="22"/>
          </w:rPr>
          <w:t xml:space="preserve"> </w:t>
        </w:r>
      </w:ins>
      <w:r w:rsidR="00AD1461">
        <w:rPr>
          <w:rFonts w:ascii="Times New Roman" w:hAnsi="Times New Roman" w:cs="Verdana"/>
          <w:szCs w:val="22"/>
        </w:rPr>
        <w:t xml:space="preserve">perform the </w:t>
      </w:r>
      <w:del w:id="49" w:author="Val" w:date="2013-11-24T15:18:00Z">
        <w:r w:rsidR="00AD1461" w:rsidDel="00F96158">
          <w:rPr>
            <w:rFonts w:ascii="Times New Roman" w:hAnsi="Times New Roman" w:cs="Verdana"/>
            <w:szCs w:val="22"/>
          </w:rPr>
          <w:delText xml:space="preserve">third </w:delText>
        </w:r>
      </w:del>
      <w:ins w:id="50" w:author="Val" w:date="2013-11-24T15:18:00Z">
        <w:r w:rsidR="00F96158">
          <w:rPr>
            <w:rFonts w:ascii="Times New Roman" w:hAnsi="Times New Roman" w:cs="Verdana"/>
            <w:szCs w:val="22"/>
          </w:rPr>
          <w:t>motor</w:t>
        </w:r>
        <w:r w:rsidR="00F96158">
          <w:rPr>
            <w:rFonts w:ascii="Times New Roman" w:hAnsi="Times New Roman" w:cs="Verdana"/>
            <w:szCs w:val="22"/>
          </w:rPr>
          <w:t xml:space="preserve"> </w:t>
        </w:r>
      </w:ins>
      <w:r w:rsidR="00AD1461">
        <w:rPr>
          <w:rFonts w:ascii="Times New Roman" w:hAnsi="Times New Roman" w:cs="Verdana"/>
          <w:szCs w:val="22"/>
        </w:rPr>
        <w:t xml:space="preserve">task above chance even when they don’t demonstrate traditional AP (as measured </w:t>
      </w:r>
      <w:del w:id="51" w:author="Val" w:date="2013-11-24T15:18:00Z">
        <w:r w:rsidR="00AD1461" w:rsidDel="00F96158">
          <w:rPr>
            <w:rFonts w:ascii="Times New Roman" w:hAnsi="Times New Roman" w:cs="Verdana"/>
            <w:szCs w:val="22"/>
          </w:rPr>
          <w:delText>in the first two</w:delText>
        </w:r>
      </w:del>
      <w:ins w:id="52" w:author="Val" w:date="2013-11-24T15:18:00Z">
        <w:r w:rsidR="00F96158">
          <w:rPr>
            <w:rFonts w:ascii="Times New Roman" w:hAnsi="Times New Roman" w:cs="Verdana"/>
            <w:szCs w:val="22"/>
          </w:rPr>
          <w:t>with the naming and singing</w:t>
        </w:r>
      </w:ins>
      <w:r w:rsidR="00AD1461">
        <w:rPr>
          <w:rFonts w:ascii="Times New Roman" w:hAnsi="Times New Roman" w:cs="Verdana"/>
          <w:szCs w:val="22"/>
        </w:rPr>
        <w:t xml:space="preserve"> tasks).</w:t>
      </w:r>
    </w:p>
    <w:p w14:paraId="5D0ACD2F" w14:textId="77777777" w:rsidR="00646E22" w:rsidRDefault="00F22A3B" w:rsidP="00643A06">
      <w:pPr>
        <w:rPr>
          <w:rFonts w:ascii="Times New Roman" w:hAnsi="Times New Roman" w:cs="Verdana"/>
          <w:szCs w:val="22"/>
        </w:rPr>
      </w:pPr>
      <w:r>
        <w:rPr>
          <w:rFonts w:ascii="Times New Roman" w:hAnsi="Times New Roman" w:cs="Verdana"/>
          <w:szCs w:val="22"/>
        </w:rPr>
        <w:tab/>
      </w:r>
      <w:commentRangeStart w:id="53"/>
      <w:ins w:id="54" w:author="Val" w:date="2013-11-24T15:19:00Z">
        <w:r w:rsidR="002617FD">
          <w:rPr>
            <w:rFonts w:ascii="Times New Roman" w:hAnsi="Times New Roman" w:cs="Verdana"/>
            <w:szCs w:val="22"/>
          </w:rPr>
          <w:t>Additional</w:t>
        </w:r>
      </w:ins>
      <w:commentRangeEnd w:id="53"/>
      <w:ins w:id="55" w:author="Val" w:date="2013-11-24T15:26:00Z">
        <w:r w:rsidR="00140DC1">
          <w:rPr>
            <w:rStyle w:val="CommentReference"/>
          </w:rPr>
          <w:commentReference w:id="53"/>
        </w:r>
      </w:ins>
      <w:ins w:id="56" w:author="Val" w:date="2013-11-24T15:19:00Z">
        <w:r w:rsidR="002617FD">
          <w:rPr>
            <w:rFonts w:ascii="Times New Roman" w:hAnsi="Times New Roman" w:cs="Verdana"/>
            <w:szCs w:val="22"/>
          </w:rPr>
          <w:t xml:space="preserve"> subjects, who play wind instruments, will be recruited to </w:t>
        </w:r>
      </w:ins>
      <w:del w:id="57" w:author="Val" w:date="2013-11-24T15:19:00Z">
        <w:r w:rsidDel="002617FD">
          <w:rPr>
            <w:rFonts w:ascii="Times New Roman" w:hAnsi="Times New Roman" w:cs="Verdana"/>
            <w:szCs w:val="22"/>
          </w:rPr>
          <w:delText>Relatedly, we would like to test</w:delText>
        </w:r>
      </w:del>
      <w:ins w:id="58" w:author="Val" w:date="2013-11-24T15:19:00Z">
        <w:r w:rsidR="002617FD">
          <w:rPr>
            <w:rFonts w:ascii="Times New Roman" w:hAnsi="Times New Roman" w:cs="Verdana"/>
            <w:szCs w:val="22"/>
          </w:rPr>
          <w:t>examine</w:t>
        </w:r>
      </w:ins>
      <w:r>
        <w:rPr>
          <w:rFonts w:ascii="Times New Roman" w:hAnsi="Times New Roman" w:cs="Verdana"/>
          <w:szCs w:val="22"/>
        </w:rPr>
        <w:t xml:space="preserve"> </w:t>
      </w:r>
      <w:r w:rsidR="00646E22">
        <w:rPr>
          <w:rFonts w:ascii="Times New Roman" w:hAnsi="Times New Roman" w:cs="Verdana"/>
          <w:szCs w:val="22"/>
        </w:rPr>
        <w:t>the impact of experience playing a transposing instrument</w:t>
      </w:r>
      <w:r w:rsidR="00001729">
        <w:rPr>
          <w:rFonts w:ascii="Times New Roman" w:hAnsi="Times New Roman" w:cs="Verdana"/>
          <w:szCs w:val="22"/>
        </w:rPr>
        <w:t>—</w:t>
      </w:r>
      <w:r w:rsidR="00646E22">
        <w:rPr>
          <w:rFonts w:ascii="Times New Roman" w:hAnsi="Times New Roman" w:cs="Verdana"/>
          <w:szCs w:val="22"/>
        </w:rPr>
        <w:t>an instrument, such as the Bb clarinet or F horn,</w:t>
      </w:r>
      <w:r w:rsidR="00001729">
        <w:rPr>
          <w:rFonts w:ascii="Times New Roman" w:hAnsi="Times New Roman" w:cs="Verdana"/>
          <w:szCs w:val="22"/>
        </w:rPr>
        <w:t xml:space="preserve"> whose music is notated at a pitch different from the pitch that sounds</w:t>
      </w:r>
      <w:r w:rsidR="00646E22">
        <w:rPr>
          <w:rFonts w:ascii="Times New Roman" w:hAnsi="Times New Roman" w:cs="Verdana"/>
          <w:szCs w:val="22"/>
        </w:rPr>
        <w:t xml:space="preserve">, or “concert pitch”—on absolute pitch. </w:t>
      </w:r>
      <w:del w:id="59" w:author="Val" w:date="2013-11-24T15:22:00Z">
        <w:r w:rsidR="00646E22" w:rsidDel="00140DC1">
          <w:rPr>
            <w:rFonts w:ascii="Times New Roman" w:hAnsi="Times New Roman" w:cs="Verdana"/>
            <w:szCs w:val="22"/>
          </w:rPr>
          <w:delText xml:space="preserve">Many </w:delText>
        </w:r>
      </w:del>
      <w:ins w:id="60" w:author="Val" w:date="2013-11-24T15:22:00Z">
        <w:r w:rsidR="00140DC1">
          <w:rPr>
            <w:rFonts w:ascii="Times New Roman" w:hAnsi="Times New Roman" w:cs="Verdana"/>
            <w:szCs w:val="22"/>
          </w:rPr>
          <w:t>These musicians have</w:t>
        </w:r>
        <w:r w:rsidR="00140DC1">
          <w:rPr>
            <w:rFonts w:ascii="Times New Roman" w:hAnsi="Times New Roman" w:cs="Verdana"/>
            <w:szCs w:val="22"/>
          </w:rPr>
          <w:t xml:space="preserve"> </w:t>
        </w:r>
      </w:ins>
      <w:r w:rsidR="00646E22">
        <w:rPr>
          <w:rFonts w:ascii="Times New Roman" w:hAnsi="Times New Roman" w:cs="Verdana"/>
          <w:szCs w:val="22"/>
        </w:rPr>
        <w:t>years of associating a transposed</w:t>
      </w:r>
      <w:del w:id="61" w:author="Val" w:date="2013-11-24T15:22:00Z">
        <w:r w:rsidR="00646E22" w:rsidDel="00140DC1">
          <w:rPr>
            <w:rFonts w:ascii="Times New Roman" w:hAnsi="Times New Roman" w:cs="Verdana"/>
            <w:szCs w:val="22"/>
          </w:rPr>
          <w:delText>, non-concert written</w:delText>
        </w:r>
      </w:del>
      <w:r w:rsidR="00646E22">
        <w:rPr>
          <w:rFonts w:ascii="Times New Roman" w:hAnsi="Times New Roman" w:cs="Verdana"/>
          <w:szCs w:val="22"/>
        </w:rPr>
        <w:t xml:space="preserve"> pitch name with a certain note</w:t>
      </w:r>
      <w:del w:id="62" w:author="Val" w:date="2013-11-24T15:23:00Z">
        <w:r w:rsidR="00646E22" w:rsidDel="00140DC1">
          <w:rPr>
            <w:rFonts w:ascii="Times New Roman" w:hAnsi="Times New Roman" w:cs="Verdana"/>
            <w:szCs w:val="22"/>
          </w:rPr>
          <w:delText xml:space="preserve"> (e.g.,</w:delText>
        </w:r>
      </w:del>
      <w:ins w:id="63" w:author="Val" w:date="2013-11-24T15:23:00Z">
        <w:r w:rsidR="00140DC1">
          <w:rPr>
            <w:rFonts w:ascii="Times New Roman" w:hAnsi="Times New Roman" w:cs="Verdana"/>
            <w:szCs w:val="22"/>
          </w:rPr>
          <w:t>. For example, the musician would</w:t>
        </w:r>
      </w:ins>
      <w:r w:rsidR="00646E22">
        <w:rPr>
          <w:rFonts w:ascii="Times New Roman" w:hAnsi="Times New Roman" w:cs="Verdana"/>
          <w:szCs w:val="22"/>
        </w:rPr>
        <w:t xml:space="preserve"> </w:t>
      </w:r>
      <w:del w:id="64" w:author="Val" w:date="2013-11-24T15:23:00Z">
        <w:r w:rsidR="00646E22" w:rsidDel="00140DC1">
          <w:rPr>
            <w:rFonts w:ascii="Times New Roman" w:hAnsi="Times New Roman" w:cs="Verdana"/>
            <w:szCs w:val="22"/>
          </w:rPr>
          <w:delText>hearing</w:delText>
        </w:r>
      </w:del>
      <w:ins w:id="65" w:author="Val" w:date="2013-11-24T15:23:00Z">
        <w:r w:rsidR="00140DC1">
          <w:rPr>
            <w:rFonts w:ascii="Times New Roman" w:hAnsi="Times New Roman" w:cs="Verdana"/>
            <w:szCs w:val="22"/>
          </w:rPr>
          <w:t>associate</w:t>
        </w:r>
      </w:ins>
      <w:r w:rsidR="00646E22">
        <w:rPr>
          <w:rFonts w:ascii="Times New Roman" w:hAnsi="Times New Roman" w:cs="Verdana"/>
          <w:szCs w:val="22"/>
        </w:rPr>
        <w:t xml:space="preserve"> a</w:t>
      </w:r>
      <w:del w:id="66" w:author="Val" w:date="2013-11-24T15:23:00Z">
        <w:r w:rsidR="00755426" w:rsidDel="00140DC1">
          <w:rPr>
            <w:rFonts w:ascii="Times New Roman" w:hAnsi="Times New Roman" w:cs="Verdana"/>
            <w:szCs w:val="22"/>
          </w:rPr>
          <w:delText>n</w:delText>
        </w:r>
      </w:del>
      <w:r w:rsidR="00755426">
        <w:rPr>
          <w:rFonts w:ascii="Times New Roman" w:hAnsi="Times New Roman" w:cs="Verdana"/>
          <w:szCs w:val="22"/>
        </w:rPr>
        <w:t xml:space="preserve"> </w:t>
      </w:r>
      <w:del w:id="67" w:author="Val" w:date="2013-11-24T15:23:00Z">
        <w:r w:rsidR="00755426" w:rsidDel="00140DC1">
          <w:rPr>
            <w:rFonts w:ascii="Times New Roman" w:hAnsi="Times New Roman" w:cs="Verdana"/>
            <w:szCs w:val="22"/>
          </w:rPr>
          <w:delText>actual</w:delText>
        </w:r>
        <w:r w:rsidR="00646E22" w:rsidDel="00140DC1">
          <w:rPr>
            <w:rFonts w:ascii="Times New Roman" w:hAnsi="Times New Roman" w:cs="Verdana"/>
            <w:szCs w:val="22"/>
          </w:rPr>
          <w:delText xml:space="preserve"> </w:delText>
        </w:r>
      </w:del>
      <w:r w:rsidR="00646E22">
        <w:rPr>
          <w:rFonts w:ascii="Times New Roman" w:hAnsi="Times New Roman" w:cs="Verdana"/>
          <w:szCs w:val="22"/>
        </w:rPr>
        <w:t>concert Bb</w:t>
      </w:r>
      <w:ins w:id="68" w:author="Val" w:date="2013-11-24T15:23:00Z">
        <w:r w:rsidR="00140DC1">
          <w:rPr>
            <w:rFonts w:ascii="Times New Roman" w:hAnsi="Times New Roman" w:cs="Verdana"/>
            <w:szCs w:val="22"/>
          </w:rPr>
          <w:t xml:space="preserve"> (B flat)</w:t>
        </w:r>
      </w:ins>
      <w:r w:rsidR="00646E22">
        <w:rPr>
          <w:rFonts w:ascii="Times New Roman" w:hAnsi="Times New Roman" w:cs="Verdana"/>
          <w:szCs w:val="22"/>
        </w:rPr>
        <w:t xml:space="preserve"> </w:t>
      </w:r>
      <w:del w:id="69" w:author="Val" w:date="2013-11-24T15:23:00Z">
        <w:r w:rsidR="00646E22" w:rsidDel="00140DC1">
          <w:rPr>
            <w:rFonts w:ascii="Times New Roman" w:hAnsi="Times New Roman" w:cs="Verdana"/>
            <w:szCs w:val="22"/>
          </w:rPr>
          <w:delText>come from your instrument every time</w:delText>
        </w:r>
        <w:r w:rsidR="00755426" w:rsidDel="00140DC1">
          <w:rPr>
            <w:rFonts w:ascii="Times New Roman" w:hAnsi="Times New Roman" w:cs="Verdana"/>
            <w:szCs w:val="22"/>
          </w:rPr>
          <w:delText xml:space="preserve"> you play</w:delText>
        </w:r>
      </w:del>
      <w:ins w:id="70" w:author="Val" w:date="2013-11-24T15:23:00Z">
        <w:r w:rsidR="00140DC1">
          <w:rPr>
            <w:rFonts w:ascii="Times New Roman" w:hAnsi="Times New Roman" w:cs="Verdana"/>
            <w:szCs w:val="22"/>
          </w:rPr>
          <w:t>with</w:t>
        </w:r>
      </w:ins>
      <w:r w:rsidR="00755426">
        <w:rPr>
          <w:rFonts w:ascii="Times New Roman" w:hAnsi="Times New Roman" w:cs="Verdana"/>
          <w:szCs w:val="22"/>
        </w:rPr>
        <w:t xml:space="preserve"> a C written on the staff</w:t>
      </w:r>
      <w:ins w:id="71" w:author="Val" w:date="2013-11-24T15:24:00Z">
        <w:r w:rsidR="00140DC1">
          <w:rPr>
            <w:rFonts w:ascii="Times New Roman" w:hAnsi="Times New Roman" w:cs="Verdana"/>
            <w:szCs w:val="22"/>
          </w:rPr>
          <w:t>. This</w:t>
        </w:r>
      </w:ins>
      <w:del w:id="72" w:author="Val" w:date="2013-11-24T15:24:00Z">
        <w:r w:rsidR="00646E22" w:rsidDel="00140DC1">
          <w:rPr>
            <w:rFonts w:ascii="Times New Roman" w:hAnsi="Times New Roman" w:cs="Verdana"/>
            <w:szCs w:val="22"/>
          </w:rPr>
          <w:delText>)</w:delText>
        </w:r>
      </w:del>
      <w:r w:rsidR="00646E22">
        <w:rPr>
          <w:rFonts w:ascii="Times New Roman" w:hAnsi="Times New Roman" w:cs="Verdana"/>
          <w:szCs w:val="22"/>
        </w:rPr>
        <w:t xml:space="preserve"> may shift these musicians’ </w:t>
      </w:r>
      <w:r w:rsidR="00755426">
        <w:rPr>
          <w:rFonts w:ascii="Times New Roman" w:hAnsi="Times New Roman" w:cs="Verdana"/>
          <w:szCs w:val="22"/>
        </w:rPr>
        <w:t>AP</w:t>
      </w:r>
      <w:r w:rsidR="00646E22">
        <w:rPr>
          <w:rFonts w:ascii="Times New Roman" w:hAnsi="Times New Roman" w:cs="Verdana"/>
          <w:szCs w:val="22"/>
        </w:rPr>
        <w:t xml:space="preserve"> representations </w:t>
      </w:r>
      <w:r w:rsidR="00755426">
        <w:rPr>
          <w:rFonts w:ascii="Times New Roman" w:hAnsi="Times New Roman" w:cs="Verdana"/>
          <w:szCs w:val="22"/>
        </w:rPr>
        <w:t xml:space="preserve">over time. Thus, </w:t>
      </w:r>
      <w:del w:id="73" w:author="Val" w:date="2013-11-24T15:24:00Z">
        <w:r w:rsidR="00755426" w:rsidDel="00140DC1">
          <w:rPr>
            <w:rFonts w:ascii="Times New Roman" w:hAnsi="Times New Roman" w:cs="Verdana"/>
            <w:szCs w:val="22"/>
          </w:rPr>
          <w:delText>we would like to test</w:delText>
        </w:r>
      </w:del>
      <w:ins w:id="74" w:author="Val" w:date="2013-11-24T15:24:00Z">
        <w:r w:rsidR="00140DC1">
          <w:rPr>
            <w:rFonts w:ascii="Times New Roman" w:hAnsi="Times New Roman" w:cs="Verdana"/>
            <w:szCs w:val="22"/>
          </w:rPr>
          <w:t>including these musicians in the study will reveal</w:t>
        </w:r>
      </w:ins>
      <w:r w:rsidR="00755426">
        <w:rPr>
          <w:rFonts w:ascii="Times New Roman" w:hAnsi="Times New Roman" w:cs="Verdana"/>
          <w:szCs w:val="22"/>
        </w:rPr>
        <w:t xml:space="preserve"> whether non-C instrumentalists’ AP performance is biased toward their instrument’s particula</w:t>
      </w:r>
      <w:ins w:id="75" w:author="Val" w:date="2013-11-24T15:25:00Z">
        <w:r w:rsidR="00140DC1">
          <w:rPr>
            <w:rFonts w:ascii="Times New Roman" w:hAnsi="Times New Roman" w:cs="Verdana"/>
            <w:szCs w:val="22"/>
          </w:rPr>
          <w:t>r name-to-pitch mapping.</w:t>
        </w:r>
      </w:ins>
      <w:del w:id="76" w:author="Val" w:date="2013-11-24T15:24:00Z">
        <w:r w:rsidR="00755426" w:rsidDel="00140DC1">
          <w:rPr>
            <w:rFonts w:ascii="Times New Roman" w:hAnsi="Times New Roman" w:cs="Verdana"/>
            <w:szCs w:val="22"/>
          </w:rPr>
          <w:delText>r mapping</w:delText>
        </w:r>
      </w:del>
      <w:r w:rsidR="00755426">
        <w:rPr>
          <w:rFonts w:ascii="Times New Roman" w:hAnsi="Times New Roman" w:cs="Verdana"/>
          <w:szCs w:val="22"/>
        </w:rPr>
        <w:t xml:space="preserve"> </w:t>
      </w:r>
      <w:del w:id="77" w:author="Val" w:date="2013-11-24T15:25:00Z">
        <w:r w:rsidR="00755426" w:rsidDel="00140DC1">
          <w:rPr>
            <w:rFonts w:ascii="Times New Roman" w:hAnsi="Times New Roman" w:cs="Verdana"/>
            <w:szCs w:val="22"/>
          </w:rPr>
          <w:delText>(e.g., people who play the trumpet, in Bb, might label pitches as one whole-step, or the distance between Bb and C, higher than they really are due to prolonged exposure to pitch labels a whole-step higher than the heard note).</w:delText>
        </w:r>
        <w:r w:rsidR="00D26E76" w:rsidDel="00140DC1">
          <w:rPr>
            <w:rFonts w:ascii="Times New Roman" w:hAnsi="Times New Roman" w:cs="Verdana"/>
            <w:szCs w:val="22"/>
          </w:rPr>
          <w:delText xml:space="preserve"> </w:delText>
        </w:r>
      </w:del>
      <w:r w:rsidR="00D26E76">
        <w:rPr>
          <w:rFonts w:ascii="Times New Roman" w:hAnsi="Times New Roman" w:cs="Verdana"/>
          <w:szCs w:val="22"/>
        </w:rPr>
        <w:t>As long as these shifted representations are consistent within an individual, the</w:t>
      </w:r>
      <w:r w:rsidR="00712B15">
        <w:rPr>
          <w:rFonts w:ascii="Times New Roman" w:hAnsi="Times New Roman" w:cs="Verdana"/>
          <w:szCs w:val="22"/>
        </w:rPr>
        <w:t xml:space="preserve">y would indicate that AP is shaped by </w:t>
      </w:r>
      <w:r w:rsidR="00D26E76">
        <w:rPr>
          <w:rFonts w:ascii="Times New Roman" w:hAnsi="Times New Roman" w:cs="Verdana"/>
          <w:szCs w:val="22"/>
        </w:rPr>
        <w:t>experience with a particular musical environment, r</w:t>
      </w:r>
      <w:r w:rsidR="00712B15">
        <w:rPr>
          <w:rFonts w:ascii="Times New Roman" w:hAnsi="Times New Roman" w:cs="Verdana"/>
          <w:szCs w:val="22"/>
        </w:rPr>
        <w:t>ather than being a linguistic skill acquired within the first few years of life</w:t>
      </w:r>
      <w:ins w:id="78" w:author="Val" w:date="2013-11-24T15:25:00Z">
        <w:r w:rsidR="00140DC1">
          <w:rPr>
            <w:rFonts w:ascii="Times New Roman" w:hAnsi="Times New Roman" w:cs="Verdana"/>
            <w:szCs w:val="22"/>
          </w:rPr>
          <w:t xml:space="preserve">, </w:t>
        </w:r>
      </w:ins>
      <w:del w:id="79" w:author="Val" w:date="2013-11-24T15:25:00Z">
        <w:r w:rsidR="00712B15" w:rsidDel="00140DC1">
          <w:rPr>
            <w:rFonts w:ascii="Times New Roman" w:hAnsi="Times New Roman" w:cs="Verdana"/>
            <w:szCs w:val="22"/>
          </w:rPr>
          <w:delText xml:space="preserve"> (</w:delText>
        </w:r>
      </w:del>
      <w:r w:rsidR="00712B15">
        <w:rPr>
          <w:rFonts w:ascii="Times New Roman" w:hAnsi="Times New Roman" w:cs="Verdana"/>
          <w:szCs w:val="22"/>
        </w:rPr>
        <w:t xml:space="preserve">the </w:t>
      </w:r>
      <w:ins w:id="80" w:author="Val" w:date="2013-11-24T15:25:00Z">
        <w:r w:rsidR="00140DC1">
          <w:rPr>
            <w:rFonts w:ascii="Times New Roman" w:hAnsi="Times New Roman" w:cs="Verdana"/>
            <w:szCs w:val="22"/>
          </w:rPr>
          <w:t>“</w:t>
        </w:r>
      </w:ins>
      <w:r w:rsidR="00712B15">
        <w:rPr>
          <w:rFonts w:ascii="Times New Roman" w:hAnsi="Times New Roman" w:cs="Verdana"/>
          <w:szCs w:val="22"/>
        </w:rPr>
        <w:t>critical period</w:t>
      </w:r>
      <w:ins w:id="81" w:author="Val" w:date="2013-11-24T15:25:00Z">
        <w:r w:rsidR="00140DC1">
          <w:rPr>
            <w:rFonts w:ascii="Times New Roman" w:hAnsi="Times New Roman" w:cs="Verdana"/>
            <w:szCs w:val="22"/>
          </w:rPr>
          <w:t>”</w:t>
        </w:r>
      </w:ins>
      <w:r w:rsidR="00712B15">
        <w:rPr>
          <w:rFonts w:ascii="Times New Roman" w:hAnsi="Times New Roman" w:cs="Verdana"/>
          <w:szCs w:val="22"/>
        </w:rPr>
        <w:t xml:space="preserve"> for language</w:t>
      </w:r>
      <w:del w:id="82" w:author="Val" w:date="2013-11-24T15:25:00Z">
        <w:r w:rsidR="00712B15" w:rsidDel="00140DC1">
          <w:rPr>
            <w:rFonts w:ascii="Times New Roman" w:hAnsi="Times New Roman" w:cs="Verdana"/>
            <w:szCs w:val="22"/>
          </w:rPr>
          <w:delText>)</w:delText>
        </w:r>
      </w:del>
      <w:r w:rsidR="00712B15">
        <w:rPr>
          <w:rFonts w:ascii="Times New Roman" w:hAnsi="Times New Roman" w:cs="Verdana"/>
          <w:szCs w:val="22"/>
        </w:rPr>
        <w:t>.</w:t>
      </w:r>
      <w:r w:rsidR="00D26E76">
        <w:rPr>
          <w:rFonts w:ascii="Times New Roman" w:hAnsi="Times New Roman" w:cs="Verdana"/>
          <w:szCs w:val="22"/>
        </w:rPr>
        <w:t xml:space="preserve"> </w:t>
      </w:r>
    </w:p>
    <w:p w14:paraId="026E5B25" w14:textId="77777777" w:rsidR="00281134" w:rsidRPr="00281134" w:rsidRDefault="007B0120" w:rsidP="00646E22">
      <w:pPr>
        <w:ind w:firstLine="720"/>
        <w:rPr>
          <w:rFonts w:ascii="Times New Roman" w:hAnsi="Times New Roman" w:cs="Verdana"/>
          <w:szCs w:val="22"/>
        </w:rPr>
      </w:pPr>
      <w:r>
        <w:rPr>
          <w:rFonts w:ascii="Times New Roman" w:hAnsi="Times New Roman" w:cs="Verdana"/>
          <w:szCs w:val="22"/>
        </w:rPr>
        <w:t xml:space="preserve">My </w:t>
      </w:r>
      <w:del w:id="83" w:author="Val" w:date="2013-11-24T15:26:00Z">
        <w:r w:rsidDel="00140DC1">
          <w:rPr>
            <w:rFonts w:ascii="Times New Roman" w:hAnsi="Times New Roman" w:cs="Verdana"/>
            <w:szCs w:val="22"/>
          </w:rPr>
          <w:delText xml:space="preserve">own </w:delText>
        </w:r>
      </w:del>
      <w:r>
        <w:rPr>
          <w:rFonts w:ascii="Times New Roman" w:hAnsi="Times New Roman" w:cs="Verdana"/>
          <w:szCs w:val="22"/>
        </w:rPr>
        <w:t>dissertation project focuses on multisensory integration</w:t>
      </w:r>
      <w:r w:rsidR="00712B15">
        <w:rPr>
          <w:rFonts w:ascii="Times New Roman" w:hAnsi="Times New Roman" w:cs="Verdana"/>
          <w:szCs w:val="22"/>
        </w:rPr>
        <w:t xml:space="preserve">, or </w:t>
      </w:r>
      <w:r w:rsidR="00F22A3B">
        <w:rPr>
          <w:rFonts w:ascii="Times New Roman" w:hAnsi="Times New Roman" w:cs="Verdana"/>
          <w:szCs w:val="22"/>
        </w:rPr>
        <w:t xml:space="preserve">how the brain combines different cues from multiple sensory modalities, like sight and hearing, to form a unified, coherent </w:t>
      </w:r>
      <w:r w:rsidR="00755426">
        <w:rPr>
          <w:rFonts w:ascii="Times New Roman" w:hAnsi="Times New Roman" w:cs="Verdana"/>
          <w:szCs w:val="22"/>
        </w:rPr>
        <w:t>perceptual interpretation of the world.</w:t>
      </w:r>
      <w:r w:rsidR="00500840">
        <w:rPr>
          <w:rFonts w:ascii="Times New Roman" w:hAnsi="Times New Roman" w:cs="Verdana"/>
          <w:szCs w:val="22"/>
        </w:rPr>
        <w:t xml:space="preserve"> One of my experiments investigates the impact </w:t>
      </w:r>
      <w:r w:rsidR="00500840">
        <w:rPr>
          <w:rFonts w:ascii="Times New Roman" w:hAnsi="Times New Roman" w:cs="Verdana"/>
          <w:szCs w:val="22"/>
        </w:rPr>
        <w:lastRenderedPageBreak/>
        <w:t xml:space="preserve">of recent auditory experience on perceptual selection, </w:t>
      </w:r>
      <w:r w:rsidR="00AD1461">
        <w:rPr>
          <w:rFonts w:ascii="Times New Roman" w:hAnsi="Times New Roman" w:cs="Verdana"/>
          <w:szCs w:val="22"/>
        </w:rPr>
        <w:t xml:space="preserve">the process by which the brain interprets an ambiguous </w:t>
      </w:r>
      <w:r w:rsidR="007C3EE7">
        <w:rPr>
          <w:rFonts w:ascii="Times New Roman" w:hAnsi="Times New Roman" w:cs="Verdana"/>
          <w:szCs w:val="22"/>
        </w:rPr>
        <w:t xml:space="preserve">stimulus (such as the Necker cube or other </w:t>
      </w:r>
      <w:proofErr w:type="spellStart"/>
      <w:r w:rsidR="007C3EE7">
        <w:rPr>
          <w:rFonts w:ascii="Times New Roman" w:hAnsi="Times New Roman" w:cs="Verdana"/>
          <w:szCs w:val="22"/>
        </w:rPr>
        <w:t>bistable</w:t>
      </w:r>
      <w:proofErr w:type="spellEnd"/>
      <w:r w:rsidR="007C3EE7">
        <w:rPr>
          <w:rFonts w:ascii="Times New Roman" w:hAnsi="Times New Roman" w:cs="Verdana"/>
          <w:szCs w:val="22"/>
        </w:rPr>
        <w:t xml:space="preserve"> visual images) at any given moment. In another set of experiments, I am studying the human auditory system’s use of summary statistics (such as the average pitch of a sentence or melody) to efficiently process complex sounds. Thus, this project on auditory-motor </w:t>
      </w:r>
      <w:r w:rsidR="00CC1F69">
        <w:rPr>
          <w:rFonts w:ascii="Times New Roman" w:hAnsi="Times New Roman" w:cs="Verdana"/>
          <w:szCs w:val="22"/>
        </w:rPr>
        <w:t>mapping as a form of absolute pitch is closely tied to my other dissertation work.</w:t>
      </w:r>
      <w:r w:rsidR="007C3EE7">
        <w:rPr>
          <w:rFonts w:ascii="Times New Roman" w:hAnsi="Times New Roman" w:cs="Verdana"/>
          <w:szCs w:val="22"/>
        </w:rPr>
        <w:t xml:space="preserve">   </w:t>
      </w:r>
    </w:p>
    <w:p w14:paraId="5EAB5077" w14:textId="77777777" w:rsidR="00755426" w:rsidRDefault="00281134" w:rsidP="00643A06">
      <w:pPr>
        <w:rPr>
          <w:rFonts w:ascii="Times New Roman" w:hAnsi="Times New Roman" w:cs="Verdana"/>
          <w:szCs w:val="22"/>
        </w:rPr>
      </w:pPr>
      <w:r>
        <w:rPr>
          <w:rFonts w:ascii="Times New Roman" w:hAnsi="Times New Roman" w:cs="Verdana"/>
          <w:szCs w:val="22"/>
        </w:rPr>
        <w:tab/>
        <w:t>The undergraduate</w:t>
      </w:r>
      <w:r w:rsidR="00F90BA2">
        <w:rPr>
          <w:rFonts w:ascii="Times New Roman" w:hAnsi="Times New Roman" w:cs="Verdana"/>
          <w:szCs w:val="22"/>
        </w:rPr>
        <w:t xml:space="preserve"> student</w:t>
      </w:r>
      <w:r>
        <w:rPr>
          <w:rFonts w:ascii="Times New Roman" w:hAnsi="Times New Roman" w:cs="Verdana"/>
          <w:szCs w:val="22"/>
        </w:rPr>
        <w:t xml:space="preserve"> (Jake</w:t>
      </w:r>
      <w:r w:rsidRPr="00281134">
        <w:rPr>
          <w:rFonts w:ascii="Times New Roman" w:hAnsi="Times New Roman" w:cs="Verdana"/>
          <w:szCs w:val="22"/>
        </w:rPr>
        <w:t xml:space="preserve"> </w:t>
      </w:r>
      <w:proofErr w:type="spellStart"/>
      <w:r w:rsidRPr="00281134">
        <w:rPr>
          <w:rFonts w:ascii="Times New Roman" w:hAnsi="Times New Roman" w:cs="Verdana"/>
          <w:szCs w:val="22"/>
        </w:rPr>
        <w:t>Sheynin</w:t>
      </w:r>
      <w:proofErr w:type="spellEnd"/>
      <w:r w:rsidRPr="00281134">
        <w:rPr>
          <w:rFonts w:ascii="Times New Roman" w:hAnsi="Times New Roman" w:cs="Verdana"/>
          <w:szCs w:val="22"/>
        </w:rPr>
        <w:t xml:space="preserve">) will be involved in all stages of the project, </w:t>
      </w:r>
      <w:ins w:id="84" w:author="Val" w:date="2013-11-24T15:27:00Z">
        <w:r w:rsidR="00140DC1">
          <w:rPr>
            <w:rFonts w:ascii="Times New Roman" w:hAnsi="Times New Roman" w:cs="Verdana"/>
            <w:szCs w:val="22"/>
          </w:rPr>
          <w:t xml:space="preserve">including </w:t>
        </w:r>
      </w:ins>
      <w:del w:id="85" w:author="Val" w:date="2013-11-24T15:27:00Z">
        <w:r w:rsidRPr="00281134" w:rsidDel="00140DC1">
          <w:rPr>
            <w:rFonts w:ascii="Times New Roman" w:hAnsi="Times New Roman" w:cs="Verdana"/>
            <w:szCs w:val="22"/>
          </w:rPr>
          <w:delText xml:space="preserve">from </w:delText>
        </w:r>
      </w:del>
      <w:r w:rsidRPr="00281134">
        <w:rPr>
          <w:rFonts w:ascii="Times New Roman" w:hAnsi="Times New Roman" w:cs="Verdana"/>
          <w:szCs w:val="22"/>
        </w:rPr>
        <w:t xml:space="preserve">literature review and </w:t>
      </w:r>
      <w:ins w:id="86" w:author="Val" w:date="2013-11-24T15:27:00Z">
        <w:r w:rsidR="00140DC1">
          <w:rPr>
            <w:rFonts w:ascii="Times New Roman" w:hAnsi="Times New Roman" w:cs="Verdana"/>
            <w:szCs w:val="22"/>
          </w:rPr>
          <w:t xml:space="preserve">experimental </w:t>
        </w:r>
      </w:ins>
      <w:r w:rsidRPr="00281134">
        <w:rPr>
          <w:rFonts w:ascii="Times New Roman" w:hAnsi="Times New Roman" w:cs="Verdana"/>
          <w:szCs w:val="22"/>
        </w:rPr>
        <w:t xml:space="preserve">design, </w:t>
      </w:r>
      <w:del w:id="87" w:author="Val" w:date="2013-11-24T15:27:00Z">
        <w:r w:rsidRPr="00281134" w:rsidDel="00140DC1">
          <w:rPr>
            <w:rFonts w:ascii="Times New Roman" w:hAnsi="Times New Roman" w:cs="Verdana"/>
            <w:szCs w:val="22"/>
          </w:rPr>
          <w:delText xml:space="preserve">to the </w:delText>
        </w:r>
      </w:del>
      <w:r w:rsidRPr="00281134">
        <w:rPr>
          <w:rFonts w:ascii="Times New Roman" w:hAnsi="Times New Roman" w:cs="Verdana"/>
          <w:szCs w:val="22"/>
        </w:rPr>
        <w:t xml:space="preserve">recruitment and testing of subjects, </w:t>
      </w:r>
      <w:del w:id="88" w:author="Val" w:date="2013-11-24T15:27:00Z">
        <w:r w:rsidRPr="00281134" w:rsidDel="00140DC1">
          <w:rPr>
            <w:rFonts w:ascii="Times New Roman" w:hAnsi="Times New Roman" w:cs="Verdana"/>
            <w:szCs w:val="22"/>
          </w:rPr>
          <w:delText xml:space="preserve">to </w:delText>
        </w:r>
      </w:del>
      <w:ins w:id="89" w:author="Val" w:date="2013-11-24T15:27:00Z">
        <w:r w:rsidR="00140DC1">
          <w:rPr>
            <w:rFonts w:ascii="Times New Roman" w:hAnsi="Times New Roman" w:cs="Verdana"/>
            <w:szCs w:val="22"/>
          </w:rPr>
          <w:t>and</w:t>
        </w:r>
        <w:r w:rsidR="00140DC1" w:rsidRPr="00281134">
          <w:rPr>
            <w:rFonts w:ascii="Times New Roman" w:hAnsi="Times New Roman" w:cs="Verdana"/>
            <w:szCs w:val="22"/>
          </w:rPr>
          <w:t xml:space="preserve"> </w:t>
        </w:r>
      </w:ins>
      <w:r w:rsidRPr="00281134">
        <w:rPr>
          <w:rFonts w:ascii="Times New Roman" w:hAnsi="Times New Roman" w:cs="Verdana"/>
          <w:szCs w:val="22"/>
        </w:rPr>
        <w:t>data analysis and dissemination of the work (through presentation at conferences and writing the manuscript).</w:t>
      </w:r>
      <w:r>
        <w:rPr>
          <w:rFonts w:ascii="Times New Roman" w:hAnsi="Times New Roman" w:cs="Verdana"/>
          <w:szCs w:val="22"/>
        </w:rPr>
        <w:t xml:space="preserve"> Jake will have the opportunity to present</w:t>
      </w:r>
      <w:r w:rsidR="00C61106">
        <w:rPr>
          <w:rFonts w:ascii="Times New Roman" w:hAnsi="Times New Roman" w:cs="Verdana"/>
          <w:szCs w:val="22"/>
        </w:rPr>
        <w:t xml:space="preserve"> the results of this research at a lab meeting, at the Berkeley Interdisciplinary Research Conference </w:t>
      </w:r>
      <w:commentRangeStart w:id="90"/>
      <w:r w:rsidR="00C61106">
        <w:rPr>
          <w:rFonts w:ascii="Times New Roman" w:hAnsi="Times New Roman" w:cs="Verdana"/>
          <w:szCs w:val="22"/>
        </w:rPr>
        <w:t>(where he presented another project he was involved in earlier this year)</w:t>
      </w:r>
      <w:commentRangeEnd w:id="90"/>
      <w:r w:rsidR="00140DC1">
        <w:rPr>
          <w:rStyle w:val="CommentReference"/>
        </w:rPr>
        <w:commentReference w:id="90"/>
      </w:r>
      <w:r w:rsidR="00C61106">
        <w:rPr>
          <w:rFonts w:ascii="Times New Roman" w:hAnsi="Times New Roman" w:cs="Verdana"/>
          <w:szCs w:val="22"/>
        </w:rPr>
        <w:t xml:space="preserve">, </w:t>
      </w:r>
      <w:r w:rsidR="00712B15">
        <w:rPr>
          <w:rFonts w:ascii="Times New Roman" w:hAnsi="Times New Roman" w:cs="Verdana"/>
          <w:szCs w:val="22"/>
        </w:rPr>
        <w:t xml:space="preserve">at the California Cognitive Science Conference, </w:t>
      </w:r>
      <w:r w:rsidR="00C61106">
        <w:rPr>
          <w:rFonts w:ascii="Times New Roman" w:hAnsi="Times New Roman" w:cs="Verdana"/>
          <w:szCs w:val="22"/>
        </w:rPr>
        <w:t xml:space="preserve">and very possibly at a meeting of the Society for Neuroscience, Society for Music Perception and Cognition, and/or the Acoustical Society of America meeting, if the work is accepted there. </w:t>
      </w:r>
    </w:p>
    <w:p w14:paraId="6D3ABDA5" w14:textId="77777777" w:rsidR="00880826" w:rsidRPr="00281134" w:rsidRDefault="00755426" w:rsidP="00643A06">
      <w:pPr>
        <w:rPr>
          <w:rFonts w:ascii="Times New Roman" w:hAnsi="Times New Roman" w:cs="Verdana"/>
          <w:szCs w:val="22"/>
        </w:rPr>
      </w:pPr>
      <w:r>
        <w:rPr>
          <w:rFonts w:ascii="Times New Roman" w:hAnsi="Times New Roman" w:cs="Verdana"/>
          <w:szCs w:val="22"/>
        </w:rPr>
        <w:tab/>
        <w:t xml:space="preserve">Throughout the project, Jake will have access to any background articles relating to the project through UC Berkeley’s subscriptions to various scientific journals as well as online programming tutorials and feedback from </w:t>
      </w:r>
      <w:r w:rsidR="00215A49">
        <w:rPr>
          <w:rFonts w:ascii="Times New Roman" w:hAnsi="Times New Roman" w:cs="Verdana"/>
          <w:szCs w:val="22"/>
        </w:rPr>
        <w:t>myself and other lab members in M</w:t>
      </w:r>
      <w:r w:rsidR="00AD1461">
        <w:rPr>
          <w:rFonts w:ascii="Times New Roman" w:hAnsi="Times New Roman" w:cs="Verdana"/>
          <w:szCs w:val="22"/>
        </w:rPr>
        <w:t>ATLAB</w:t>
      </w:r>
      <w:r w:rsidR="00215A49">
        <w:rPr>
          <w:rFonts w:ascii="Times New Roman" w:hAnsi="Times New Roman" w:cs="Verdana"/>
          <w:szCs w:val="22"/>
        </w:rPr>
        <w:t xml:space="preserve"> programming, which </w:t>
      </w:r>
      <w:del w:id="91" w:author="Val" w:date="2013-11-24T15:28:00Z">
        <w:r w:rsidR="00215A49" w:rsidDel="00B63A33">
          <w:rPr>
            <w:rFonts w:ascii="Times New Roman" w:hAnsi="Times New Roman" w:cs="Verdana"/>
            <w:szCs w:val="22"/>
          </w:rPr>
          <w:delText xml:space="preserve">we </w:delText>
        </w:r>
      </w:del>
      <w:ins w:id="92" w:author="Val" w:date="2013-11-24T15:28:00Z">
        <w:r w:rsidR="00B63A33">
          <w:rPr>
            <w:rFonts w:ascii="Times New Roman" w:hAnsi="Times New Roman" w:cs="Verdana"/>
            <w:szCs w:val="22"/>
          </w:rPr>
          <w:t>he</w:t>
        </w:r>
        <w:r w:rsidR="00B63A33">
          <w:rPr>
            <w:rFonts w:ascii="Times New Roman" w:hAnsi="Times New Roman" w:cs="Verdana"/>
            <w:szCs w:val="22"/>
          </w:rPr>
          <w:t xml:space="preserve"> </w:t>
        </w:r>
      </w:ins>
      <w:r w:rsidR="00215A49">
        <w:rPr>
          <w:rFonts w:ascii="Times New Roman" w:hAnsi="Times New Roman" w:cs="Verdana"/>
          <w:szCs w:val="22"/>
        </w:rPr>
        <w:t xml:space="preserve">will </w:t>
      </w:r>
      <w:del w:id="93" w:author="Val" w:date="2013-11-24T15:28:00Z">
        <w:r w:rsidR="00215A49" w:rsidDel="00B63A33">
          <w:rPr>
            <w:rFonts w:ascii="Times New Roman" w:hAnsi="Times New Roman" w:cs="Verdana"/>
            <w:szCs w:val="22"/>
          </w:rPr>
          <w:delText xml:space="preserve">likely </w:delText>
        </w:r>
      </w:del>
      <w:r w:rsidR="00215A49">
        <w:rPr>
          <w:rFonts w:ascii="Times New Roman" w:hAnsi="Times New Roman" w:cs="Verdana"/>
          <w:szCs w:val="22"/>
        </w:rPr>
        <w:t>use to present sounds and collect, organize, and analyze data.</w:t>
      </w:r>
      <w:r>
        <w:rPr>
          <w:rFonts w:ascii="Times New Roman" w:hAnsi="Times New Roman" w:cs="Verdana"/>
          <w:szCs w:val="22"/>
        </w:rPr>
        <w:t xml:space="preserve"> </w:t>
      </w:r>
    </w:p>
    <w:p w14:paraId="018A60AD" w14:textId="77777777" w:rsidR="00643A06" w:rsidRPr="00EC6D8C" w:rsidRDefault="00880826" w:rsidP="00643A06">
      <w:pPr>
        <w:rPr>
          <w:rFonts w:ascii="Times New Roman" w:hAnsi="Times New Roman" w:cs="Verdana"/>
          <w:color w:val="444444"/>
          <w:szCs w:val="22"/>
        </w:rPr>
      </w:pPr>
      <w:r>
        <w:rPr>
          <w:rFonts w:ascii="Times New Roman" w:hAnsi="Times New Roman" w:cs="Verdana"/>
          <w:color w:val="444444"/>
          <w:szCs w:val="22"/>
        </w:rPr>
        <w:tab/>
      </w:r>
    </w:p>
    <w:p w14:paraId="34AB7888" w14:textId="77777777" w:rsidR="00643A06" w:rsidRDefault="00643A06" w:rsidP="00643A06">
      <w:pPr>
        <w:rPr>
          <w:rFonts w:ascii="Verdana" w:hAnsi="Verdana" w:cs="Verdana"/>
          <w:color w:val="444444"/>
          <w:sz w:val="22"/>
          <w:szCs w:val="22"/>
        </w:rPr>
      </w:pPr>
    </w:p>
    <w:p w14:paraId="313BCF47" w14:textId="77777777" w:rsidR="00643A06" w:rsidRDefault="00643A06" w:rsidP="00643A06">
      <w:pPr>
        <w:widowControl w:val="0"/>
        <w:autoSpaceDE w:val="0"/>
        <w:autoSpaceDN w:val="0"/>
        <w:adjustRightInd w:val="0"/>
        <w:spacing w:after="60" w:line="360" w:lineRule="atLeast"/>
        <w:rPr>
          <w:rFonts w:ascii="Verdana" w:hAnsi="Verdana" w:cs="Verdana"/>
          <w:sz w:val="28"/>
          <w:szCs w:val="28"/>
        </w:rPr>
      </w:pPr>
      <w:r>
        <w:rPr>
          <w:rFonts w:ascii="Verdana" w:hAnsi="Verdana" w:cs="Verdana"/>
          <w:sz w:val="28"/>
          <w:szCs w:val="28"/>
        </w:rPr>
        <w:t>Research Mentoring Statement (Please limit your response to 500-1000 words, 1-2 pages, single spaced, 12-point font.)</w:t>
      </w:r>
    </w:p>
    <w:p w14:paraId="5E8B9BEA" w14:textId="77777777" w:rsidR="00643A06" w:rsidRDefault="00643A06" w:rsidP="00643A06">
      <w:pPr>
        <w:rPr>
          <w:rFonts w:ascii="Verdana" w:hAnsi="Verdana" w:cs="Verdana"/>
          <w:color w:val="444444"/>
          <w:sz w:val="22"/>
          <w:szCs w:val="22"/>
        </w:rPr>
      </w:pPr>
      <w:r>
        <w:rPr>
          <w:rFonts w:ascii="Verdana" w:hAnsi="Verdana" w:cs="Verdana"/>
          <w:color w:val="444444"/>
          <w:sz w:val="22"/>
          <w:szCs w:val="22"/>
        </w:rPr>
        <w:t>For the research opportunity described, please indicate your plan for mentoring the undergraduate. As part of that plan, provide a timeline of the interaction you propose for you and the undergraduate you will be mentoring. If there are any special considerations you think would benefit an undergraduate in the proposed research, such as specific orientations to research materials or techniques, mention them, and indicate whether you know of resources available that might be used by the undergraduate to receive this support (for example, library workshops on using article databases; online tutorials in specific research methods; etc.).</w:t>
      </w:r>
    </w:p>
    <w:p w14:paraId="2CE93C49" w14:textId="77777777" w:rsidR="00880826" w:rsidRDefault="00880826" w:rsidP="00643A06">
      <w:pPr>
        <w:rPr>
          <w:rFonts w:ascii="Verdana" w:hAnsi="Verdana" w:cs="Verdana"/>
          <w:color w:val="444444"/>
          <w:sz w:val="22"/>
          <w:szCs w:val="22"/>
        </w:rPr>
      </w:pPr>
    </w:p>
    <w:p w14:paraId="0ABA7744" w14:textId="77777777" w:rsidR="00CC1F69" w:rsidRDefault="00880826" w:rsidP="00643A06">
      <w:pPr>
        <w:rPr>
          <w:rFonts w:ascii="Times New Roman" w:hAnsi="Times New Roman" w:cs="Verdana"/>
          <w:szCs w:val="22"/>
        </w:rPr>
      </w:pPr>
      <w:r w:rsidRPr="00880826">
        <w:rPr>
          <w:rFonts w:ascii="Verdana" w:hAnsi="Verdana" w:cs="Verdana"/>
          <w:sz w:val="22"/>
          <w:szCs w:val="22"/>
        </w:rPr>
        <w:tab/>
      </w:r>
      <w:r w:rsidR="00CC1F69">
        <w:rPr>
          <w:rFonts w:ascii="Times New Roman" w:hAnsi="Times New Roman" w:cs="Verdana"/>
          <w:szCs w:val="22"/>
        </w:rPr>
        <w:t>Jake</w:t>
      </w:r>
      <w:r w:rsidRPr="00880826">
        <w:rPr>
          <w:rFonts w:ascii="Times New Roman" w:hAnsi="Times New Roman" w:cs="Verdana"/>
          <w:szCs w:val="22"/>
        </w:rPr>
        <w:t xml:space="preserve"> </w:t>
      </w:r>
      <w:proofErr w:type="spellStart"/>
      <w:r w:rsidRPr="00880826">
        <w:rPr>
          <w:rFonts w:ascii="Times New Roman" w:hAnsi="Times New Roman" w:cs="Verdana"/>
          <w:szCs w:val="22"/>
        </w:rPr>
        <w:t>Sheynin</w:t>
      </w:r>
      <w:proofErr w:type="spellEnd"/>
      <w:r w:rsidRPr="00880826">
        <w:rPr>
          <w:rFonts w:ascii="Times New Roman" w:hAnsi="Times New Roman" w:cs="Verdana"/>
          <w:szCs w:val="22"/>
        </w:rPr>
        <w:t xml:space="preserve">, the undergraduate student with whom I will be conducting this work, has been a dedicated and productive research assistant in my lab for over a year. Thus far, he has primarily </w:t>
      </w:r>
      <w:r w:rsidR="00B5609B">
        <w:rPr>
          <w:rFonts w:ascii="Times New Roman" w:hAnsi="Times New Roman" w:cs="Verdana"/>
          <w:szCs w:val="22"/>
        </w:rPr>
        <w:t xml:space="preserve">been responsible for data collection (i.e., testing human participants on a variety of experimental tasks) and some </w:t>
      </w:r>
      <w:ins w:id="94" w:author="Val" w:date="2013-11-24T15:29:00Z">
        <w:r w:rsidR="00B63A33">
          <w:rPr>
            <w:rFonts w:ascii="Times New Roman" w:hAnsi="Times New Roman" w:cs="Verdana"/>
            <w:szCs w:val="22"/>
          </w:rPr>
          <w:t xml:space="preserve">small </w:t>
        </w:r>
      </w:ins>
      <w:r w:rsidR="00B5609B">
        <w:rPr>
          <w:rFonts w:ascii="Times New Roman" w:hAnsi="Times New Roman" w:cs="Verdana"/>
          <w:szCs w:val="22"/>
        </w:rPr>
        <w:t>programming and analysis</w:t>
      </w:r>
      <w:ins w:id="95" w:author="Val" w:date="2013-11-24T15:29:00Z">
        <w:r w:rsidR="00B63A33">
          <w:rPr>
            <w:rFonts w:ascii="Times New Roman" w:hAnsi="Times New Roman" w:cs="Verdana"/>
            <w:szCs w:val="22"/>
          </w:rPr>
          <w:t xml:space="preserve"> tasks</w:t>
        </w:r>
      </w:ins>
      <w:r w:rsidR="00B5609B">
        <w:rPr>
          <w:rFonts w:ascii="Times New Roman" w:hAnsi="Times New Roman" w:cs="Verdana"/>
          <w:szCs w:val="22"/>
        </w:rPr>
        <w:t xml:space="preserve">. </w:t>
      </w:r>
      <w:r w:rsidR="00CC1F69">
        <w:rPr>
          <w:rFonts w:ascii="Times New Roman" w:hAnsi="Times New Roman" w:cs="Verdana"/>
          <w:szCs w:val="22"/>
        </w:rPr>
        <w:t>In the proposed project, h</w:t>
      </w:r>
      <w:r w:rsidR="00B5609B">
        <w:rPr>
          <w:rFonts w:ascii="Times New Roman" w:hAnsi="Times New Roman" w:cs="Verdana"/>
          <w:szCs w:val="22"/>
        </w:rPr>
        <w:t xml:space="preserve">e </w:t>
      </w:r>
      <w:del w:id="96" w:author="Val" w:date="2013-11-24T15:29:00Z">
        <w:r w:rsidR="00B5609B" w:rsidDel="00B63A33">
          <w:rPr>
            <w:rFonts w:ascii="Times New Roman" w:hAnsi="Times New Roman" w:cs="Verdana"/>
            <w:szCs w:val="22"/>
          </w:rPr>
          <w:delText xml:space="preserve">would </w:delText>
        </w:r>
      </w:del>
      <w:ins w:id="97" w:author="Val" w:date="2013-11-24T15:29:00Z">
        <w:r w:rsidR="00B63A33">
          <w:rPr>
            <w:rFonts w:ascii="Times New Roman" w:hAnsi="Times New Roman" w:cs="Verdana"/>
            <w:szCs w:val="22"/>
          </w:rPr>
          <w:t>will</w:t>
        </w:r>
        <w:r w:rsidR="00B63A33">
          <w:rPr>
            <w:rFonts w:ascii="Times New Roman" w:hAnsi="Times New Roman" w:cs="Verdana"/>
            <w:szCs w:val="22"/>
          </w:rPr>
          <w:t xml:space="preserve"> </w:t>
        </w:r>
      </w:ins>
      <w:r w:rsidR="00B5609B">
        <w:rPr>
          <w:rFonts w:ascii="Times New Roman" w:hAnsi="Times New Roman" w:cs="Verdana"/>
          <w:szCs w:val="22"/>
        </w:rPr>
        <w:t xml:space="preserve">have </w:t>
      </w:r>
      <w:ins w:id="98" w:author="Val" w:date="2013-11-24T15:29:00Z">
        <w:r w:rsidR="00B63A33">
          <w:rPr>
            <w:rFonts w:ascii="Times New Roman" w:hAnsi="Times New Roman" w:cs="Verdana"/>
            <w:szCs w:val="22"/>
          </w:rPr>
          <w:t xml:space="preserve">a </w:t>
        </w:r>
      </w:ins>
      <w:r w:rsidR="00CC1F69">
        <w:rPr>
          <w:rFonts w:ascii="Times New Roman" w:hAnsi="Times New Roman" w:cs="Verdana"/>
          <w:szCs w:val="22"/>
        </w:rPr>
        <w:t xml:space="preserve">more independence and involvement </w:t>
      </w:r>
      <w:r w:rsidR="00434A71">
        <w:rPr>
          <w:rFonts w:ascii="Times New Roman" w:hAnsi="Times New Roman" w:cs="Verdana"/>
          <w:szCs w:val="22"/>
        </w:rPr>
        <w:t>in</w:t>
      </w:r>
      <w:r w:rsidR="00CC1F69">
        <w:rPr>
          <w:rFonts w:ascii="Times New Roman" w:hAnsi="Times New Roman" w:cs="Verdana"/>
          <w:szCs w:val="22"/>
        </w:rPr>
        <w:t xml:space="preserve"> the experiments</w:t>
      </w:r>
      <w:r w:rsidR="00434A71">
        <w:rPr>
          <w:rFonts w:ascii="Times New Roman" w:hAnsi="Times New Roman" w:cs="Verdana"/>
          <w:szCs w:val="22"/>
        </w:rPr>
        <w:t xml:space="preserve"> from the initial design onward</w:t>
      </w:r>
      <w:r w:rsidR="00CC1F69">
        <w:rPr>
          <w:rFonts w:ascii="Times New Roman" w:hAnsi="Times New Roman" w:cs="Verdana"/>
          <w:szCs w:val="22"/>
        </w:rPr>
        <w:t>.</w:t>
      </w:r>
      <w:r w:rsidR="00434A71">
        <w:rPr>
          <w:rFonts w:ascii="Times New Roman" w:hAnsi="Times New Roman" w:cs="Verdana"/>
          <w:szCs w:val="22"/>
        </w:rPr>
        <w:t xml:space="preserve"> In fact, Jake has already been involved in the development of the project proposal, and we have read and discussed some relevant background literature together.</w:t>
      </w:r>
      <w:r w:rsidR="00CC1F69">
        <w:rPr>
          <w:rFonts w:ascii="Times New Roman" w:hAnsi="Times New Roman" w:cs="Verdana"/>
          <w:szCs w:val="22"/>
        </w:rPr>
        <w:t xml:space="preserve"> </w:t>
      </w:r>
    </w:p>
    <w:p w14:paraId="2E7E2EC4" w14:textId="77777777" w:rsidR="007E4CB7" w:rsidRDefault="00CC1F69" w:rsidP="00643A06">
      <w:pPr>
        <w:rPr>
          <w:rFonts w:ascii="Times New Roman" w:hAnsi="Times New Roman" w:cs="Verdana"/>
          <w:szCs w:val="22"/>
        </w:rPr>
      </w:pPr>
      <w:r>
        <w:rPr>
          <w:rFonts w:ascii="Times New Roman" w:hAnsi="Times New Roman" w:cs="Verdana"/>
          <w:szCs w:val="22"/>
        </w:rPr>
        <w:tab/>
        <w:t>To get a head start on the project so that we can begin collecting data at the beginning of summer 2014, Jake and I will submit a pro</w:t>
      </w:r>
      <w:r w:rsidR="00434A71">
        <w:rPr>
          <w:rFonts w:ascii="Times New Roman" w:hAnsi="Times New Roman" w:cs="Verdana"/>
          <w:szCs w:val="22"/>
        </w:rPr>
        <w:t>tocol</w:t>
      </w:r>
      <w:r>
        <w:rPr>
          <w:rFonts w:ascii="Times New Roman" w:hAnsi="Times New Roman" w:cs="Verdana"/>
          <w:szCs w:val="22"/>
        </w:rPr>
        <w:t xml:space="preserve"> to the </w:t>
      </w:r>
      <w:r w:rsidR="00434A71">
        <w:rPr>
          <w:rFonts w:ascii="Times New Roman" w:hAnsi="Times New Roman" w:cs="Verdana"/>
          <w:szCs w:val="22"/>
        </w:rPr>
        <w:t xml:space="preserve">Committee for Protection of Human Subjects (the Institutional Review Board for UC Berkeley) </w:t>
      </w:r>
      <w:r>
        <w:rPr>
          <w:rFonts w:ascii="Times New Roman" w:hAnsi="Times New Roman" w:cs="Verdana"/>
          <w:szCs w:val="22"/>
        </w:rPr>
        <w:t xml:space="preserve">sometime in </w:t>
      </w:r>
      <w:r w:rsidR="007E4CB7">
        <w:rPr>
          <w:rFonts w:ascii="Times New Roman" w:hAnsi="Times New Roman" w:cs="Verdana"/>
          <w:szCs w:val="22"/>
        </w:rPr>
        <w:t>mid-</w:t>
      </w:r>
      <w:r>
        <w:rPr>
          <w:rFonts w:ascii="Times New Roman" w:hAnsi="Times New Roman" w:cs="Verdana"/>
          <w:szCs w:val="22"/>
        </w:rPr>
        <w:t>spring 2014.</w:t>
      </w:r>
      <w:r w:rsidR="00434A71">
        <w:rPr>
          <w:rFonts w:ascii="Times New Roman" w:hAnsi="Times New Roman" w:cs="Verdana"/>
          <w:szCs w:val="22"/>
        </w:rPr>
        <w:t xml:space="preserve"> Jake has already completed the necessary training and is certified to collect data from human subjects.</w:t>
      </w:r>
    </w:p>
    <w:p w14:paraId="39D4DE7C" w14:textId="77777777" w:rsidR="001B368C" w:rsidRDefault="007E4CB7" w:rsidP="00643A06">
      <w:pPr>
        <w:rPr>
          <w:rFonts w:ascii="Times New Roman" w:hAnsi="Times New Roman" w:cs="Verdana"/>
          <w:szCs w:val="22"/>
        </w:rPr>
      </w:pPr>
      <w:r>
        <w:rPr>
          <w:rFonts w:ascii="Times New Roman" w:hAnsi="Times New Roman" w:cs="Verdana"/>
          <w:szCs w:val="22"/>
        </w:rPr>
        <w:tab/>
      </w:r>
      <w:r w:rsidR="00DE5CBE">
        <w:rPr>
          <w:rFonts w:ascii="Times New Roman" w:hAnsi="Times New Roman" w:cs="Verdana"/>
          <w:szCs w:val="22"/>
        </w:rPr>
        <w:t>D</w:t>
      </w:r>
      <w:r>
        <w:rPr>
          <w:rFonts w:ascii="Times New Roman" w:hAnsi="Times New Roman" w:cs="Verdana"/>
          <w:szCs w:val="22"/>
        </w:rPr>
        <w:t>uring the first few weeks of the summer 2014 fellowship</w:t>
      </w:r>
      <w:r w:rsidR="001B368C">
        <w:rPr>
          <w:rFonts w:ascii="Times New Roman" w:hAnsi="Times New Roman" w:cs="Verdana"/>
          <w:szCs w:val="22"/>
        </w:rPr>
        <w:t xml:space="preserve"> (by mid-June)</w:t>
      </w:r>
      <w:r>
        <w:rPr>
          <w:rFonts w:ascii="Times New Roman" w:hAnsi="Times New Roman" w:cs="Verdana"/>
          <w:szCs w:val="22"/>
        </w:rPr>
        <w:t xml:space="preserve">, we </w:t>
      </w:r>
      <w:del w:id="99" w:author="Val" w:date="2013-11-24T15:30:00Z">
        <w:r w:rsidDel="00B63A33">
          <w:rPr>
            <w:rFonts w:ascii="Times New Roman" w:hAnsi="Times New Roman" w:cs="Verdana"/>
            <w:szCs w:val="22"/>
          </w:rPr>
          <w:delText xml:space="preserve">would </w:delText>
        </w:r>
      </w:del>
      <w:ins w:id="100" w:author="Val" w:date="2013-11-24T15:30:00Z">
        <w:r w:rsidR="00B63A33">
          <w:rPr>
            <w:rFonts w:ascii="Times New Roman" w:hAnsi="Times New Roman" w:cs="Verdana"/>
            <w:szCs w:val="22"/>
          </w:rPr>
          <w:t>will</w:t>
        </w:r>
        <w:r w:rsidR="00B63A33">
          <w:rPr>
            <w:rFonts w:ascii="Times New Roman" w:hAnsi="Times New Roman" w:cs="Verdana"/>
            <w:szCs w:val="22"/>
          </w:rPr>
          <w:t xml:space="preserve"> </w:t>
        </w:r>
      </w:ins>
      <w:r>
        <w:rPr>
          <w:rFonts w:ascii="Times New Roman" w:hAnsi="Times New Roman" w:cs="Verdana"/>
          <w:szCs w:val="22"/>
        </w:rPr>
        <w:t>recruit</w:t>
      </w:r>
      <w:r w:rsidR="00DE5CBE">
        <w:rPr>
          <w:rFonts w:ascii="Times New Roman" w:hAnsi="Times New Roman" w:cs="Verdana"/>
          <w:szCs w:val="22"/>
        </w:rPr>
        <w:t xml:space="preserve"> participants from UC Berkeley’s Department of Music and the San Francisco Conservatory of Music. To gain experience designing and programming behavioral experiments, Jake </w:t>
      </w:r>
      <w:del w:id="101" w:author="Val" w:date="2013-11-24T15:30:00Z">
        <w:r w:rsidR="00DE5CBE" w:rsidDel="00B63A33">
          <w:rPr>
            <w:rFonts w:ascii="Times New Roman" w:hAnsi="Times New Roman" w:cs="Verdana"/>
            <w:szCs w:val="22"/>
          </w:rPr>
          <w:delText xml:space="preserve">would </w:delText>
        </w:r>
      </w:del>
      <w:ins w:id="102" w:author="Val" w:date="2013-11-24T15:30:00Z">
        <w:r w:rsidR="00B63A33">
          <w:rPr>
            <w:rFonts w:ascii="Times New Roman" w:hAnsi="Times New Roman" w:cs="Verdana"/>
            <w:szCs w:val="22"/>
          </w:rPr>
          <w:t>will</w:t>
        </w:r>
        <w:r w:rsidR="00B63A33">
          <w:rPr>
            <w:rFonts w:ascii="Times New Roman" w:hAnsi="Times New Roman" w:cs="Verdana"/>
            <w:szCs w:val="22"/>
          </w:rPr>
          <w:t xml:space="preserve"> </w:t>
        </w:r>
      </w:ins>
      <w:r w:rsidR="00DE5CBE">
        <w:rPr>
          <w:rFonts w:ascii="Times New Roman" w:hAnsi="Times New Roman" w:cs="Verdana"/>
          <w:szCs w:val="22"/>
        </w:rPr>
        <w:t xml:space="preserve">write the code to administer instructions, play different pitches, collect video data, organize the data </w:t>
      </w:r>
      <w:r w:rsidR="00DE5CBE">
        <w:rPr>
          <w:rFonts w:ascii="Times New Roman" w:hAnsi="Times New Roman" w:cs="Verdana"/>
          <w:szCs w:val="22"/>
        </w:rPr>
        <w:lastRenderedPageBreak/>
        <w:t xml:space="preserve">using data structures, </w:t>
      </w:r>
      <w:r w:rsidR="001B368C">
        <w:rPr>
          <w:rFonts w:ascii="Times New Roman" w:hAnsi="Times New Roman" w:cs="Verdana"/>
          <w:szCs w:val="22"/>
        </w:rPr>
        <w:t xml:space="preserve">and analyze and visualize it. </w:t>
      </w:r>
      <w:ins w:id="103" w:author="Val" w:date="2013-11-24T15:30:00Z">
        <w:r w:rsidR="00B63A33">
          <w:rPr>
            <w:rFonts w:ascii="Times New Roman" w:hAnsi="Times New Roman" w:cs="Verdana"/>
            <w:szCs w:val="22"/>
          </w:rPr>
          <w:t xml:space="preserve">I will oversee his work to ensure that he is completing these tasks correctly, and provide any support he needs to do so. </w:t>
        </w:r>
      </w:ins>
      <w:r w:rsidR="001B368C">
        <w:rPr>
          <w:rFonts w:ascii="Times New Roman" w:hAnsi="Times New Roman" w:cs="Verdana"/>
          <w:szCs w:val="22"/>
        </w:rPr>
        <w:t xml:space="preserve">We </w:t>
      </w:r>
      <w:del w:id="104" w:author="Val" w:date="2013-11-24T15:30:00Z">
        <w:r w:rsidR="001B368C" w:rsidDel="00B63A33">
          <w:rPr>
            <w:rFonts w:ascii="Times New Roman" w:hAnsi="Times New Roman" w:cs="Verdana"/>
            <w:szCs w:val="22"/>
          </w:rPr>
          <w:delText xml:space="preserve">would </w:delText>
        </w:r>
      </w:del>
      <w:r w:rsidR="001B368C">
        <w:rPr>
          <w:rFonts w:ascii="Times New Roman" w:hAnsi="Times New Roman" w:cs="Verdana"/>
          <w:szCs w:val="22"/>
        </w:rPr>
        <w:t xml:space="preserve">aim to finish tweaking the experimental design and collecting data by mid-July and </w:t>
      </w:r>
      <w:del w:id="105" w:author="Val" w:date="2013-11-24T15:30:00Z">
        <w:r w:rsidR="001B368C" w:rsidDel="00B63A33">
          <w:rPr>
            <w:rFonts w:ascii="Times New Roman" w:hAnsi="Times New Roman" w:cs="Verdana"/>
            <w:szCs w:val="22"/>
          </w:rPr>
          <w:delText xml:space="preserve">would </w:delText>
        </w:r>
      </w:del>
      <w:ins w:id="106" w:author="Val" w:date="2013-11-24T15:30:00Z">
        <w:r w:rsidR="00B63A33">
          <w:rPr>
            <w:rFonts w:ascii="Times New Roman" w:hAnsi="Times New Roman" w:cs="Verdana"/>
            <w:szCs w:val="22"/>
          </w:rPr>
          <w:t>will</w:t>
        </w:r>
        <w:r w:rsidR="00B63A33">
          <w:rPr>
            <w:rFonts w:ascii="Times New Roman" w:hAnsi="Times New Roman" w:cs="Verdana"/>
            <w:szCs w:val="22"/>
          </w:rPr>
          <w:t xml:space="preserve"> </w:t>
        </w:r>
      </w:ins>
      <w:r w:rsidR="001B368C">
        <w:rPr>
          <w:rFonts w:ascii="Times New Roman" w:hAnsi="Times New Roman" w:cs="Verdana"/>
          <w:szCs w:val="22"/>
        </w:rPr>
        <w:t xml:space="preserve">spend the final few weeks analyzing and visualizing the data and preparing it for presentations within Berkeley and </w:t>
      </w:r>
      <w:del w:id="107" w:author="Val" w:date="2013-11-24T15:31:00Z">
        <w:r w:rsidR="001B368C" w:rsidDel="00B63A33">
          <w:rPr>
            <w:rFonts w:ascii="Times New Roman" w:hAnsi="Times New Roman" w:cs="Verdana"/>
            <w:szCs w:val="22"/>
          </w:rPr>
          <w:delText xml:space="preserve">possibly a conference abstract to submit to </w:delText>
        </w:r>
      </w:del>
      <w:r w:rsidR="001B368C">
        <w:rPr>
          <w:rFonts w:ascii="Times New Roman" w:hAnsi="Times New Roman" w:cs="Verdana"/>
          <w:szCs w:val="22"/>
        </w:rPr>
        <w:t>larger scientific meetings.</w:t>
      </w:r>
    </w:p>
    <w:p w14:paraId="36680740" w14:textId="77777777" w:rsidR="00643A06" w:rsidRPr="00880826" w:rsidRDefault="001B368C" w:rsidP="001B368C">
      <w:pPr>
        <w:ind w:firstLine="720"/>
        <w:rPr>
          <w:rFonts w:ascii="Verdana" w:hAnsi="Verdana" w:cs="Verdana"/>
          <w:sz w:val="22"/>
          <w:szCs w:val="22"/>
        </w:rPr>
      </w:pPr>
      <w:r>
        <w:rPr>
          <w:rFonts w:ascii="Times New Roman" w:hAnsi="Times New Roman" w:cs="Verdana"/>
          <w:szCs w:val="22"/>
        </w:rPr>
        <w:t>Jake</w:t>
      </w:r>
      <w:r w:rsidR="00DE5CBE">
        <w:rPr>
          <w:rFonts w:ascii="Times New Roman" w:hAnsi="Times New Roman" w:cs="Verdana"/>
          <w:szCs w:val="22"/>
        </w:rPr>
        <w:t xml:space="preserve"> </w:t>
      </w:r>
      <w:del w:id="108" w:author="Val" w:date="2013-11-24T15:31:00Z">
        <w:r w:rsidR="00DE5CBE" w:rsidDel="00B63A33">
          <w:rPr>
            <w:rFonts w:ascii="Times New Roman" w:hAnsi="Times New Roman" w:cs="Verdana"/>
            <w:szCs w:val="22"/>
          </w:rPr>
          <w:delText xml:space="preserve">would </w:delText>
        </w:r>
      </w:del>
      <w:ins w:id="109" w:author="Val" w:date="2013-11-24T15:31:00Z">
        <w:r w:rsidR="00B63A33">
          <w:rPr>
            <w:rFonts w:ascii="Times New Roman" w:hAnsi="Times New Roman" w:cs="Verdana"/>
            <w:szCs w:val="22"/>
          </w:rPr>
          <w:t>will</w:t>
        </w:r>
        <w:r w:rsidR="00B63A33">
          <w:rPr>
            <w:rFonts w:ascii="Times New Roman" w:hAnsi="Times New Roman" w:cs="Verdana"/>
            <w:szCs w:val="22"/>
          </w:rPr>
          <w:t xml:space="preserve"> </w:t>
        </w:r>
      </w:ins>
      <w:r w:rsidR="00DE5CBE">
        <w:rPr>
          <w:rFonts w:ascii="Times New Roman" w:hAnsi="Times New Roman" w:cs="Verdana"/>
          <w:szCs w:val="22"/>
        </w:rPr>
        <w:t>have access to multiple onl</w:t>
      </w:r>
      <w:r>
        <w:rPr>
          <w:rFonts w:ascii="Times New Roman" w:hAnsi="Times New Roman" w:cs="Verdana"/>
          <w:szCs w:val="22"/>
        </w:rPr>
        <w:t>ine resources (including widely-</w:t>
      </w:r>
      <w:r w:rsidR="00DE5CBE">
        <w:rPr>
          <w:rFonts w:ascii="Times New Roman" w:hAnsi="Times New Roman" w:cs="Verdana"/>
          <w:szCs w:val="22"/>
        </w:rPr>
        <w:t>used tutorials</w:t>
      </w:r>
      <w:r w:rsidR="0047308A">
        <w:rPr>
          <w:rFonts w:ascii="Times New Roman" w:hAnsi="Times New Roman" w:cs="Verdana"/>
          <w:szCs w:val="22"/>
        </w:rPr>
        <w:t>, video demonstrations,</w:t>
      </w:r>
      <w:r w:rsidR="00DE5CBE">
        <w:rPr>
          <w:rFonts w:ascii="Times New Roman" w:hAnsi="Times New Roman" w:cs="Verdana"/>
          <w:szCs w:val="22"/>
        </w:rPr>
        <w:t xml:space="preserve"> and developer documentation) for programming in the MATLAB and Python languages and </w:t>
      </w:r>
      <w:del w:id="110" w:author="Val" w:date="2013-11-24T15:31:00Z">
        <w:r w:rsidR="00DE5CBE" w:rsidDel="00B63A33">
          <w:rPr>
            <w:rFonts w:ascii="Times New Roman" w:hAnsi="Times New Roman" w:cs="Verdana"/>
            <w:szCs w:val="22"/>
          </w:rPr>
          <w:delText xml:space="preserve">would </w:delText>
        </w:r>
      </w:del>
      <w:ins w:id="111" w:author="Val" w:date="2013-11-24T15:31:00Z">
        <w:r w:rsidR="00B63A33">
          <w:rPr>
            <w:rFonts w:ascii="Times New Roman" w:hAnsi="Times New Roman" w:cs="Verdana"/>
            <w:szCs w:val="22"/>
          </w:rPr>
          <w:t>will</w:t>
        </w:r>
        <w:r w:rsidR="00B63A33">
          <w:rPr>
            <w:rFonts w:ascii="Times New Roman" w:hAnsi="Times New Roman" w:cs="Verdana"/>
            <w:szCs w:val="22"/>
          </w:rPr>
          <w:t xml:space="preserve"> </w:t>
        </w:r>
      </w:ins>
      <w:r w:rsidR="00DE5CBE">
        <w:rPr>
          <w:rFonts w:ascii="Times New Roman" w:hAnsi="Times New Roman" w:cs="Verdana"/>
          <w:szCs w:val="22"/>
        </w:rPr>
        <w:t xml:space="preserve">have </w:t>
      </w:r>
      <w:r w:rsidR="00712B15">
        <w:rPr>
          <w:rFonts w:ascii="Times New Roman" w:hAnsi="Times New Roman" w:cs="Verdana"/>
          <w:szCs w:val="22"/>
        </w:rPr>
        <w:t>weekly</w:t>
      </w:r>
      <w:r w:rsidR="00DE5CBE">
        <w:rPr>
          <w:rFonts w:ascii="Times New Roman" w:hAnsi="Times New Roman" w:cs="Verdana"/>
          <w:szCs w:val="22"/>
        </w:rPr>
        <w:t xml:space="preserve"> meeting</w:t>
      </w:r>
      <w:r w:rsidR="0047308A">
        <w:rPr>
          <w:rFonts w:ascii="Times New Roman" w:hAnsi="Times New Roman" w:cs="Verdana"/>
          <w:szCs w:val="22"/>
        </w:rPr>
        <w:t>s</w:t>
      </w:r>
      <w:r w:rsidR="00DE5CBE">
        <w:rPr>
          <w:rFonts w:ascii="Times New Roman" w:hAnsi="Times New Roman" w:cs="Verdana"/>
          <w:szCs w:val="22"/>
        </w:rPr>
        <w:t xml:space="preserve"> with me to discuss programming style and any challenges that arise. Of course, he </w:t>
      </w:r>
      <w:del w:id="112" w:author="Val" w:date="2013-11-24T15:31:00Z">
        <w:r w:rsidR="00DE5CBE" w:rsidDel="00B63A33">
          <w:rPr>
            <w:rFonts w:ascii="Times New Roman" w:hAnsi="Times New Roman" w:cs="Verdana"/>
            <w:szCs w:val="22"/>
          </w:rPr>
          <w:delText xml:space="preserve">would </w:delText>
        </w:r>
      </w:del>
      <w:ins w:id="113" w:author="Val" w:date="2013-11-24T15:31:00Z">
        <w:r w:rsidR="00B63A33">
          <w:rPr>
            <w:rFonts w:ascii="Times New Roman" w:hAnsi="Times New Roman" w:cs="Verdana"/>
            <w:szCs w:val="22"/>
          </w:rPr>
          <w:t>will</w:t>
        </w:r>
        <w:r w:rsidR="00B63A33">
          <w:rPr>
            <w:rFonts w:ascii="Times New Roman" w:hAnsi="Times New Roman" w:cs="Verdana"/>
            <w:szCs w:val="22"/>
          </w:rPr>
          <w:t xml:space="preserve"> </w:t>
        </w:r>
      </w:ins>
      <w:r w:rsidR="00DE5CBE">
        <w:rPr>
          <w:rFonts w:ascii="Times New Roman" w:hAnsi="Times New Roman" w:cs="Verdana"/>
          <w:szCs w:val="22"/>
        </w:rPr>
        <w:t>also have access to online resources</w:t>
      </w:r>
      <w:r w:rsidR="0047308A">
        <w:rPr>
          <w:rFonts w:ascii="Times New Roman" w:hAnsi="Times New Roman" w:cs="Verdana"/>
          <w:szCs w:val="22"/>
        </w:rPr>
        <w:t xml:space="preserve"> </w:t>
      </w:r>
      <w:r w:rsidR="00DE5CBE">
        <w:rPr>
          <w:rFonts w:ascii="Times New Roman" w:hAnsi="Times New Roman" w:cs="Verdana"/>
          <w:szCs w:val="22"/>
        </w:rPr>
        <w:t xml:space="preserve">for </w:t>
      </w:r>
      <w:r w:rsidR="0047308A">
        <w:rPr>
          <w:rFonts w:ascii="Times New Roman" w:hAnsi="Times New Roman" w:cs="Verdana"/>
          <w:szCs w:val="22"/>
        </w:rPr>
        <w:t xml:space="preserve">finding and </w:t>
      </w:r>
      <w:r w:rsidR="00DE5CBE">
        <w:rPr>
          <w:rFonts w:ascii="Times New Roman" w:hAnsi="Times New Roman" w:cs="Verdana"/>
          <w:szCs w:val="22"/>
        </w:rPr>
        <w:t>downloading scientific journal articles</w:t>
      </w:r>
      <w:r w:rsidR="0047308A">
        <w:rPr>
          <w:rFonts w:ascii="Times New Roman" w:hAnsi="Times New Roman" w:cs="Verdana"/>
          <w:szCs w:val="22"/>
        </w:rPr>
        <w:t xml:space="preserve">, including the UC Berkeley library system and PubMed. Jake </w:t>
      </w:r>
      <w:del w:id="114" w:author="Val" w:date="2013-11-24T15:31:00Z">
        <w:r w:rsidR="0047308A" w:rsidDel="00B63A33">
          <w:rPr>
            <w:rFonts w:ascii="Times New Roman" w:hAnsi="Times New Roman" w:cs="Verdana"/>
            <w:szCs w:val="22"/>
          </w:rPr>
          <w:delText xml:space="preserve">would </w:delText>
        </w:r>
      </w:del>
      <w:ins w:id="115" w:author="Val" w:date="2013-11-24T15:31:00Z">
        <w:r w:rsidR="00B63A33">
          <w:rPr>
            <w:rFonts w:ascii="Times New Roman" w:hAnsi="Times New Roman" w:cs="Verdana"/>
            <w:szCs w:val="22"/>
          </w:rPr>
          <w:t>will</w:t>
        </w:r>
        <w:r w:rsidR="00B63A33">
          <w:rPr>
            <w:rFonts w:ascii="Times New Roman" w:hAnsi="Times New Roman" w:cs="Verdana"/>
            <w:szCs w:val="22"/>
          </w:rPr>
          <w:t xml:space="preserve"> </w:t>
        </w:r>
      </w:ins>
      <w:r w:rsidR="0047308A">
        <w:rPr>
          <w:rFonts w:ascii="Times New Roman" w:hAnsi="Times New Roman" w:cs="Verdana"/>
          <w:szCs w:val="22"/>
        </w:rPr>
        <w:t xml:space="preserve">also participate in my </w:t>
      </w:r>
      <w:del w:id="116" w:author="Val" w:date="2013-11-24T15:31:00Z">
        <w:r w:rsidR="0047308A" w:rsidDel="00B63A33">
          <w:rPr>
            <w:rFonts w:ascii="Times New Roman" w:hAnsi="Times New Roman" w:cs="Verdana"/>
            <w:szCs w:val="22"/>
          </w:rPr>
          <w:delText xml:space="preserve">lab’s </w:delText>
        </w:r>
      </w:del>
      <w:ins w:id="117" w:author="Val" w:date="2013-11-24T15:31:00Z">
        <w:r w:rsidR="00B63A33">
          <w:rPr>
            <w:rFonts w:ascii="Times New Roman" w:hAnsi="Times New Roman" w:cs="Verdana"/>
            <w:szCs w:val="22"/>
          </w:rPr>
          <w:t>advisor’s (</w:t>
        </w:r>
      </w:ins>
      <w:ins w:id="118" w:author="Val" w:date="2013-11-24T15:32:00Z">
        <w:r w:rsidR="00B63A33">
          <w:rPr>
            <w:rFonts w:ascii="Times New Roman" w:hAnsi="Times New Roman" w:cs="Verdana"/>
            <w:szCs w:val="22"/>
          </w:rPr>
          <w:t xml:space="preserve">Dr. </w:t>
        </w:r>
      </w:ins>
      <w:ins w:id="119" w:author="Val" w:date="2013-11-24T15:31:00Z">
        <w:r w:rsidR="00B63A33">
          <w:rPr>
            <w:rFonts w:ascii="Times New Roman" w:hAnsi="Times New Roman" w:cs="Verdana"/>
            <w:szCs w:val="22"/>
          </w:rPr>
          <w:t>Michael Silver)</w:t>
        </w:r>
        <w:r w:rsidR="00B63A33">
          <w:rPr>
            <w:rFonts w:ascii="Times New Roman" w:hAnsi="Times New Roman" w:cs="Verdana"/>
            <w:szCs w:val="22"/>
          </w:rPr>
          <w:t xml:space="preserve"> </w:t>
        </w:r>
      </w:ins>
      <w:r w:rsidR="0047308A">
        <w:rPr>
          <w:rFonts w:ascii="Times New Roman" w:hAnsi="Times New Roman" w:cs="Verdana"/>
          <w:szCs w:val="22"/>
        </w:rPr>
        <w:t xml:space="preserve">weekly group meetings and </w:t>
      </w:r>
      <w:del w:id="120" w:author="Val" w:date="2013-11-24T15:32:00Z">
        <w:r w:rsidR="0047308A" w:rsidDel="00B63A33">
          <w:rPr>
            <w:rFonts w:ascii="Times New Roman" w:hAnsi="Times New Roman" w:cs="Verdana"/>
            <w:szCs w:val="22"/>
          </w:rPr>
          <w:delText xml:space="preserve">would </w:delText>
        </w:r>
      </w:del>
      <w:ins w:id="121" w:author="Val" w:date="2013-11-24T15:32:00Z">
        <w:r w:rsidR="00B63A33">
          <w:rPr>
            <w:rFonts w:ascii="Times New Roman" w:hAnsi="Times New Roman" w:cs="Verdana"/>
            <w:szCs w:val="22"/>
          </w:rPr>
          <w:t>will</w:t>
        </w:r>
        <w:r w:rsidR="00B63A33">
          <w:rPr>
            <w:rFonts w:ascii="Times New Roman" w:hAnsi="Times New Roman" w:cs="Verdana"/>
            <w:szCs w:val="22"/>
          </w:rPr>
          <w:t xml:space="preserve"> </w:t>
        </w:r>
      </w:ins>
      <w:r w:rsidR="0047308A">
        <w:rPr>
          <w:rFonts w:ascii="Times New Roman" w:hAnsi="Times New Roman" w:cs="Verdana"/>
          <w:szCs w:val="22"/>
        </w:rPr>
        <w:t>be asked to give a presentation on our project at some point during the summer.</w:t>
      </w:r>
      <w:r w:rsidR="00DE5CBE">
        <w:rPr>
          <w:rFonts w:ascii="Times New Roman" w:hAnsi="Times New Roman" w:cs="Verdana"/>
          <w:szCs w:val="22"/>
        </w:rPr>
        <w:t xml:space="preserve">    </w:t>
      </w:r>
      <w:r w:rsidR="007E4CB7">
        <w:rPr>
          <w:rFonts w:ascii="Times New Roman" w:hAnsi="Times New Roman" w:cs="Verdana"/>
          <w:szCs w:val="22"/>
        </w:rPr>
        <w:t xml:space="preserve"> </w:t>
      </w:r>
      <w:r w:rsidR="00434A71">
        <w:rPr>
          <w:rFonts w:ascii="Times New Roman" w:hAnsi="Times New Roman" w:cs="Verdana"/>
          <w:szCs w:val="22"/>
        </w:rPr>
        <w:t xml:space="preserve">  </w:t>
      </w:r>
      <w:r w:rsidR="00CC1F69">
        <w:rPr>
          <w:rFonts w:ascii="Times New Roman" w:hAnsi="Times New Roman" w:cs="Verdana"/>
          <w:szCs w:val="22"/>
        </w:rPr>
        <w:t xml:space="preserve">  </w:t>
      </w:r>
    </w:p>
    <w:p w14:paraId="4FEAF1AC" w14:textId="77777777" w:rsidR="00643A06" w:rsidRDefault="00643A06" w:rsidP="00643A06">
      <w:pPr>
        <w:rPr>
          <w:rFonts w:ascii="Verdana" w:hAnsi="Verdana" w:cs="Verdana"/>
          <w:color w:val="444444"/>
          <w:sz w:val="22"/>
          <w:szCs w:val="22"/>
        </w:rPr>
      </w:pPr>
    </w:p>
    <w:p w14:paraId="03464202" w14:textId="77777777" w:rsidR="00643A06" w:rsidRDefault="00643A06" w:rsidP="00643A06">
      <w:pPr>
        <w:widowControl w:val="0"/>
        <w:autoSpaceDE w:val="0"/>
        <w:autoSpaceDN w:val="0"/>
        <w:adjustRightInd w:val="0"/>
        <w:spacing w:after="60" w:line="360" w:lineRule="atLeast"/>
        <w:rPr>
          <w:rFonts w:ascii="Verdana" w:hAnsi="Verdana" w:cs="Verdana"/>
          <w:sz w:val="28"/>
          <w:szCs w:val="28"/>
        </w:rPr>
      </w:pPr>
      <w:r>
        <w:rPr>
          <w:rFonts w:ascii="Verdana" w:hAnsi="Verdana" w:cs="Verdana"/>
          <w:sz w:val="28"/>
          <w:szCs w:val="28"/>
        </w:rPr>
        <w:t>3. Research Budget and Budget Justification (Please limit your response to 500-1000 words, 1-2 pages, single spaced, 12-point font.)</w:t>
      </w:r>
    </w:p>
    <w:p w14:paraId="395EF722" w14:textId="77777777" w:rsidR="00434A71" w:rsidRDefault="00643A06" w:rsidP="00643A06">
      <w:pPr>
        <w:rPr>
          <w:rFonts w:ascii="Verdana" w:hAnsi="Verdana" w:cs="Verdana"/>
          <w:color w:val="444444"/>
          <w:sz w:val="22"/>
          <w:szCs w:val="22"/>
        </w:rPr>
      </w:pPr>
      <w:r>
        <w:rPr>
          <w:rFonts w:ascii="Verdana" w:hAnsi="Verdana" w:cs="Verdana"/>
          <w:color w:val="444444"/>
          <w:sz w:val="22"/>
          <w:szCs w:val="22"/>
        </w:rPr>
        <w:t>Each selected project is eligible for up to $1,500 in funding for research expenses. Please provide a brief budget justification and summary of the proposed use of this research funding. Eligible categories of expenses include research travel (including travel to archives, libraries, or conferences after the summer for either the graduate student or the undergraduate, or both); expendable supplies; and equipment (for example, instruments needed for the undergraduate to participate in research).</w:t>
      </w:r>
    </w:p>
    <w:p w14:paraId="0B3B93DF" w14:textId="77777777" w:rsidR="00434A71" w:rsidRDefault="00434A71" w:rsidP="00643A06">
      <w:pPr>
        <w:rPr>
          <w:rFonts w:ascii="Verdana" w:hAnsi="Verdana" w:cs="Verdana"/>
          <w:color w:val="444444"/>
          <w:sz w:val="22"/>
          <w:szCs w:val="22"/>
        </w:rPr>
      </w:pPr>
    </w:p>
    <w:p w14:paraId="07A48531" w14:textId="77777777" w:rsidR="007E4CB7" w:rsidRDefault="00434A71" w:rsidP="00643A06">
      <w:pPr>
        <w:rPr>
          <w:rFonts w:ascii="Times New Roman" w:hAnsi="Times New Roman" w:cs="Verdana"/>
          <w:szCs w:val="22"/>
        </w:rPr>
      </w:pPr>
      <w:del w:id="122" w:author="Val" w:date="2013-11-24T15:32:00Z">
        <w:r w:rsidDel="00B63A33">
          <w:rPr>
            <w:rFonts w:ascii="Times New Roman" w:hAnsi="Times New Roman" w:cs="Verdana"/>
            <w:szCs w:val="22"/>
          </w:rPr>
          <w:delText>50-</w:delText>
        </w:r>
      </w:del>
      <w:r>
        <w:rPr>
          <w:rFonts w:ascii="Times New Roman" w:hAnsi="Times New Roman" w:cs="Verdana"/>
          <w:szCs w:val="22"/>
        </w:rPr>
        <w:t>60 subjects x $12/hour = $750</w:t>
      </w:r>
    </w:p>
    <w:p w14:paraId="4D965E99" w14:textId="77777777" w:rsidR="00434A71" w:rsidRDefault="007E4CB7" w:rsidP="00643A06">
      <w:pPr>
        <w:rPr>
          <w:ins w:id="123" w:author="Val" w:date="2013-11-24T15:32:00Z"/>
          <w:rFonts w:ascii="Times New Roman" w:hAnsi="Times New Roman" w:cs="Verdana"/>
          <w:szCs w:val="22"/>
        </w:rPr>
      </w:pPr>
      <w:r>
        <w:rPr>
          <w:rFonts w:ascii="Times New Roman" w:hAnsi="Times New Roman" w:cs="Verdana"/>
          <w:szCs w:val="22"/>
        </w:rPr>
        <w:t>Conference travel to the Society for Music Perception Conference or Acoustical Society Meeting in October 2014 in Indianapolis</w:t>
      </w:r>
      <w:del w:id="124" w:author="Val" w:date="2013-11-24T15:32:00Z">
        <w:r w:rsidDel="00B63A33">
          <w:rPr>
            <w:rFonts w:ascii="Times New Roman" w:hAnsi="Times New Roman" w:cs="Verdana"/>
            <w:szCs w:val="22"/>
          </w:rPr>
          <w:delText xml:space="preserve"> could easily cost $750</w:delText>
        </w:r>
      </w:del>
      <w:ins w:id="125" w:author="Val" w:date="2013-11-24T15:32:00Z">
        <w:r w:rsidR="00B63A33">
          <w:rPr>
            <w:rFonts w:ascii="Times New Roman" w:hAnsi="Times New Roman" w:cs="Verdana"/>
            <w:szCs w:val="22"/>
          </w:rPr>
          <w:t xml:space="preserve"> = $750</w:t>
        </w:r>
      </w:ins>
    </w:p>
    <w:p w14:paraId="1CB7FD75" w14:textId="77777777" w:rsidR="00B63A33" w:rsidRDefault="00B63A33" w:rsidP="00643A06">
      <w:pPr>
        <w:rPr>
          <w:ins w:id="126" w:author="Val" w:date="2013-11-24T15:34:00Z"/>
          <w:rFonts w:ascii="Times New Roman" w:hAnsi="Times New Roman" w:cs="Verdana"/>
          <w:szCs w:val="22"/>
        </w:rPr>
      </w:pPr>
      <w:ins w:id="127" w:author="Val" w:date="2013-11-24T15:33:00Z">
        <w:r>
          <w:rPr>
            <w:rFonts w:ascii="Times New Roman" w:hAnsi="Times New Roman" w:cs="Verdana"/>
            <w:szCs w:val="22"/>
          </w:rPr>
          <w:t>[Might want to price out airfare, hotel, and registration]</w:t>
        </w:r>
      </w:ins>
    </w:p>
    <w:p w14:paraId="59833E3B" w14:textId="77777777" w:rsidR="00B63A33" w:rsidRDefault="00B63A33" w:rsidP="00643A06">
      <w:pPr>
        <w:rPr>
          <w:ins w:id="128" w:author="Val" w:date="2013-11-24T15:34:00Z"/>
          <w:rFonts w:ascii="Times New Roman" w:hAnsi="Times New Roman" w:cs="Verdana"/>
          <w:szCs w:val="22"/>
        </w:rPr>
      </w:pPr>
      <w:ins w:id="129" w:author="Val" w:date="2013-11-24T15:34:00Z">
        <w:r>
          <w:rPr>
            <w:rFonts w:ascii="Times New Roman" w:hAnsi="Times New Roman" w:cs="Verdana"/>
            <w:szCs w:val="22"/>
          </w:rPr>
          <w:t>Flight = $350</w:t>
        </w:r>
      </w:ins>
    </w:p>
    <w:p w14:paraId="1AF73746" w14:textId="77777777" w:rsidR="00B63A33" w:rsidRDefault="00B63A33" w:rsidP="00643A06">
      <w:pPr>
        <w:rPr>
          <w:ins w:id="130" w:author="Val" w:date="2013-11-24T15:34:00Z"/>
          <w:rFonts w:ascii="Times New Roman" w:hAnsi="Times New Roman" w:cs="Verdana"/>
          <w:szCs w:val="22"/>
        </w:rPr>
      </w:pPr>
      <w:ins w:id="131" w:author="Val" w:date="2013-11-24T15:34:00Z">
        <w:r>
          <w:rPr>
            <w:rFonts w:ascii="Times New Roman" w:hAnsi="Times New Roman" w:cs="Verdana"/>
            <w:szCs w:val="22"/>
          </w:rPr>
          <w:t>Hotel = $80 * 4 nights = $320</w:t>
        </w:r>
      </w:ins>
    </w:p>
    <w:p w14:paraId="19104A1B" w14:textId="77777777" w:rsidR="00B63A33" w:rsidRDefault="00B63A33" w:rsidP="00643A06">
      <w:pPr>
        <w:rPr>
          <w:ins w:id="132" w:author="Val" w:date="2013-11-24T15:34:00Z"/>
          <w:rFonts w:ascii="Times New Roman" w:hAnsi="Times New Roman" w:cs="Verdana"/>
          <w:szCs w:val="22"/>
        </w:rPr>
      </w:pPr>
      <w:ins w:id="133" w:author="Val" w:date="2013-11-24T15:34:00Z">
        <w:r>
          <w:rPr>
            <w:rFonts w:ascii="Times New Roman" w:hAnsi="Times New Roman" w:cs="Verdana"/>
            <w:szCs w:val="22"/>
          </w:rPr>
          <w:t xml:space="preserve">Registration </w:t>
        </w:r>
        <w:proofErr w:type="gramStart"/>
        <w:r>
          <w:rPr>
            <w:rFonts w:ascii="Times New Roman" w:hAnsi="Times New Roman" w:cs="Verdana"/>
            <w:szCs w:val="22"/>
          </w:rPr>
          <w:t>= ???</w:t>
        </w:r>
        <w:proofErr w:type="gramEnd"/>
      </w:ins>
    </w:p>
    <w:p w14:paraId="20F7A0D6" w14:textId="77777777" w:rsidR="00B63A33" w:rsidRDefault="00B63A33" w:rsidP="00643A06">
      <w:pPr>
        <w:rPr>
          <w:ins w:id="134" w:author="Val" w:date="2013-11-24T15:34:00Z"/>
          <w:rFonts w:ascii="Times New Roman" w:hAnsi="Times New Roman" w:cs="Verdana"/>
          <w:szCs w:val="22"/>
        </w:rPr>
      </w:pPr>
      <w:ins w:id="135" w:author="Val" w:date="2013-11-24T15:34:00Z">
        <w:r>
          <w:rPr>
            <w:rFonts w:ascii="Times New Roman" w:hAnsi="Times New Roman" w:cs="Verdana"/>
            <w:szCs w:val="22"/>
          </w:rPr>
          <w:t>Food $20 * 4 days = $80</w:t>
        </w:r>
      </w:ins>
    </w:p>
    <w:p w14:paraId="56E1FFF7" w14:textId="77777777" w:rsidR="00B63A33" w:rsidRDefault="00B63A33" w:rsidP="00643A06">
      <w:pPr>
        <w:rPr>
          <w:rFonts w:ascii="Times New Roman" w:hAnsi="Times New Roman" w:cs="Verdana"/>
          <w:szCs w:val="22"/>
        </w:rPr>
      </w:pPr>
      <w:ins w:id="136" w:author="Val" w:date="2013-11-24T15:34:00Z">
        <w:r>
          <w:rPr>
            <w:rFonts w:ascii="Times New Roman" w:hAnsi="Times New Roman" w:cs="Verdana"/>
            <w:szCs w:val="22"/>
          </w:rPr>
          <w:t xml:space="preserve">Total = </w:t>
        </w:r>
      </w:ins>
      <w:bookmarkStart w:id="137" w:name="_GoBack"/>
      <w:bookmarkEnd w:id="137"/>
    </w:p>
    <w:p w14:paraId="372598D9" w14:textId="77777777" w:rsidR="00EC6D8C" w:rsidRDefault="00EC6D8C" w:rsidP="00643A06"/>
    <w:sectPr w:rsidR="00EC6D8C" w:rsidSect="00EC6D8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Val" w:date="2013-11-24T15:26:00Z" w:initials="V">
    <w:p w14:paraId="2B7D9773" w14:textId="77777777" w:rsidR="00140DC1" w:rsidRDefault="00140DC1">
      <w:pPr>
        <w:pStyle w:val="CommentText"/>
      </w:pPr>
      <w:r>
        <w:rPr>
          <w:rStyle w:val="CommentReference"/>
        </w:rPr>
        <w:annotationRef/>
      </w:r>
      <w:r>
        <w:t>I changed wording here to make it more accessible to a reader who is unfamiliar with auditory psychology and/or music theory.</w:t>
      </w:r>
    </w:p>
  </w:comment>
  <w:comment w:id="90" w:author="Val" w:date="2013-11-24T15:27:00Z" w:initials="V">
    <w:p w14:paraId="0C27E1DC" w14:textId="77777777" w:rsidR="00140DC1" w:rsidRDefault="00140DC1">
      <w:pPr>
        <w:pStyle w:val="CommentText"/>
      </w:pPr>
      <w:r>
        <w:rPr>
          <w:rStyle w:val="CommentReference"/>
        </w:rPr>
        <w:annotationRef/>
      </w:r>
      <w:r>
        <w:t>Might omit this, so it doesn’t sound like he already has all these benefits.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D9773" w15:done="0"/>
  <w15:commentEx w15:paraId="0C27E1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
    <w15:presenceInfo w15:providerId="Windows Live" w15:userId="7b050b0e009c9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06"/>
    <w:rsid w:val="00001729"/>
    <w:rsid w:val="00140DC1"/>
    <w:rsid w:val="001B368C"/>
    <w:rsid w:val="0020628D"/>
    <w:rsid w:val="00214641"/>
    <w:rsid w:val="00215A49"/>
    <w:rsid w:val="00254920"/>
    <w:rsid w:val="002617FD"/>
    <w:rsid w:val="00281134"/>
    <w:rsid w:val="003676FF"/>
    <w:rsid w:val="00434A71"/>
    <w:rsid w:val="0047308A"/>
    <w:rsid w:val="00490B1D"/>
    <w:rsid w:val="00500840"/>
    <w:rsid w:val="00643A06"/>
    <w:rsid w:val="00646E22"/>
    <w:rsid w:val="006A5E2A"/>
    <w:rsid w:val="00712B15"/>
    <w:rsid w:val="00755426"/>
    <w:rsid w:val="007B0120"/>
    <w:rsid w:val="007C3EE7"/>
    <w:rsid w:val="007E4CB7"/>
    <w:rsid w:val="008513D3"/>
    <w:rsid w:val="00880826"/>
    <w:rsid w:val="00AD1461"/>
    <w:rsid w:val="00B5609B"/>
    <w:rsid w:val="00B63A33"/>
    <w:rsid w:val="00C53627"/>
    <w:rsid w:val="00C61106"/>
    <w:rsid w:val="00C66A9C"/>
    <w:rsid w:val="00CC1F69"/>
    <w:rsid w:val="00CD03C4"/>
    <w:rsid w:val="00D26E76"/>
    <w:rsid w:val="00DE5CBE"/>
    <w:rsid w:val="00EC6D8C"/>
    <w:rsid w:val="00F074F1"/>
    <w:rsid w:val="00F22A3B"/>
    <w:rsid w:val="00F64FA7"/>
    <w:rsid w:val="00F90BA2"/>
    <w:rsid w:val="00F961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A6BD"/>
  <w15:docId w15:val="{947F2070-25AB-481A-9D0B-017EDC5A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DC1"/>
    <w:rPr>
      <w:sz w:val="16"/>
      <w:szCs w:val="16"/>
    </w:rPr>
  </w:style>
  <w:style w:type="paragraph" w:styleId="CommentText">
    <w:name w:val="annotation text"/>
    <w:basedOn w:val="Normal"/>
    <w:link w:val="CommentTextChar"/>
    <w:uiPriority w:val="99"/>
    <w:semiHidden/>
    <w:unhideWhenUsed/>
    <w:rsid w:val="00140DC1"/>
    <w:rPr>
      <w:sz w:val="20"/>
      <w:szCs w:val="20"/>
    </w:rPr>
  </w:style>
  <w:style w:type="character" w:customStyle="1" w:styleId="CommentTextChar">
    <w:name w:val="Comment Text Char"/>
    <w:basedOn w:val="DefaultParagraphFont"/>
    <w:link w:val="CommentText"/>
    <w:uiPriority w:val="99"/>
    <w:semiHidden/>
    <w:rsid w:val="00140DC1"/>
    <w:rPr>
      <w:sz w:val="20"/>
      <w:szCs w:val="20"/>
    </w:rPr>
  </w:style>
  <w:style w:type="paragraph" w:styleId="CommentSubject">
    <w:name w:val="annotation subject"/>
    <w:basedOn w:val="CommentText"/>
    <w:next w:val="CommentText"/>
    <w:link w:val="CommentSubjectChar"/>
    <w:uiPriority w:val="99"/>
    <w:semiHidden/>
    <w:unhideWhenUsed/>
    <w:rsid w:val="00140DC1"/>
    <w:rPr>
      <w:b/>
      <w:bCs/>
    </w:rPr>
  </w:style>
  <w:style w:type="character" w:customStyle="1" w:styleId="CommentSubjectChar">
    <w:name w:val="Comment Subject Char"/>
    <w:basedOn w:val="CommentTextChar"/>
    <w:link w:val="CommentSubject"/>
    <w:uiPriority w:val="99"/>
    <w:semiHidden/>
    <w:rsid w:val="00140DC1"/>
    <w:rPr>
      <w:b/>
      <w:bCs/>
      <w:sz w:val="20"/>
      <w:szCs w:val="20"/>
    </w:rPr>
  </w:style>
  <w:style w:type="paragraph" w:styleId="BalloonText">
    <w:name w:val="Balloon Text"/>
    <w:basedOn w:val="Normal"/>
    <w:link w:val="BalloonTextChar"/>
    <w:uiPriority w:val="99"/>
    <w:semiHidden/>
    <w:unhideWhenUsed/>
    <w:rsid w:val="00140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4A022-3249-4B9F-92CF-81590450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Piazza</dc:creator>
  <cp:keywords/>
  <cp:lastModifiedBy>Val</cp:lastModifiedBy>
  <cp:revision>5</cp:revision>
  <dcterms:created xsi:type="dcterms:W3CDTF">2013-11-24T23:09:00Z</dcterms:created>
  <dcterms:modified xsi:type="dcterms:W3CDTF">2013-11-24T23:34:00Z</dcterms:modified>
</cp:coreProperties>
</file>